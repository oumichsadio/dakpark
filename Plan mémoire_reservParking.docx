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CBF63" w14:textId="11956213" w:rsidR="002B262E" w:rsidRDefault="002B262E" w:rsidP="002B262E">
      <w:pPr>
        <w:widowControl w:val="0"/>
        <w:autoSpaceDE w:val="0"/>
        <w:autoSpaceDN w:val="0"/>
        <w:adjustRightInd w:val="0"/>
        <w:spacing w:after="240" w:line="340" w:lineRule="atLeast"/>
        <w:rPr>
          <w:rFonts w:ascii="Times" w:hAnsi="Times" w:cs="Times"/>
          <w:color w:val="000000"/>
          <w:sz w:val="32"/>
          <w:szCs w:val="28"/>
        </w:rPr>
      </w:pPr>
      <w:r w:rsidRPr="000A3734">
        <w:rPr>
          <w:rFonts w:ascii="Times" w:hAnsi="Times" w:cs="Times"/>
          <w:color w:val="000000"/>
          <w:sz w:val="32"/>
          <w:szCs w:val="28"/>
        </w:rPr>
        <w:t>INTRODUCTION GENERALE</w:t>
      </w:r>
    </w:p>
    <w:p w14:paraId="3E13FB45" w14:textId="6DB533FF" w:rsidR="006F3D03" w:rsidRPr="00B77995" w:rsidRDefault="006F3D03" w:rsidP="006F3D03">
      <w:pPr>
        <w:ind w:firstLine="720"/>
        <w:rPr>
          <w:rFonts w:ascii="Times New Roman" w:hAnsi="Times New Roman" w:cs="Times New Roman"/>
          <w:sz w:val="28"/>
          <w:u w:val="single"/>
        </w:rPr>
      </w:pPr>
      <w:r>
        <w:rPr>
          <w:rFonts w:ascii="Arial" w:hAnsi="Arial" w:cs="Arial"/>
          <w:color w:val="000000"/>
          <w:sz w:val="27"/>
          <w:szCs w:val="27"/>
        </w:rPr>
        <w:t xml:space="preserve">Le </w:t>
      </w:r>
      <w:r w:rsidR="00BC6CA2">
        <w:rPr>
          <w:rFonts w:ascii="Arial" w:hAnsi="Arial" w:cs="Arial"/>
          <w:color w:val="000000"/>
          <w:sz w:val="27"/>
          <w:szCs w:val="27"/>
        </w:rPr>
        <w:t>marché</w:t>
      </w:r>
      <w:r>
        <w:rPr>
          <w:rFonts w:ascii="Arial" w:hAnsi="Arial" w:cs="Arial"/>
          <w:color w:val="000000"/>
          <w:sz w:val="27"/>
          <w:szCs w:val="27"/>
        </w:rPr>
        <w:t xml:space="preserve"> de </w:t>
      </w:r>
      <w:r w:rsidR="00BC6CA2">
        <w:rPr>
          <w:rFonts w:ascii="Arial" w:hAnsi="Arial" w:cs="Arial"/>
          <w:color w:val="000000"/>
          <w:sz w:val="27"/>
          <w:szCs w:val="27"/>
        </w:rPr>
        <w:t>la téléphonie</w:t>
      </w:r>
      <w:r>
        <w:rPr>
          <w:rFonts w:ascii="Arial" w:hAnsi="Arial" w:cs="Arial"/>
          <w:color w:val="000000"/>
          <w:sz w:val="27"/>
          <w:szCs w:val="27"/>
        </w:rPr>
        <w:t xml:space="preserve"> </w:t>
      </w:r>
      <w:r w:rsidR="006F7B78">
        <w:rPr>
          <w:rFonts w:ascii="Arial" w:hAnsi="Arial" w:cs="Arial"/>
          <w:color w:val="000000"/>
          <w:sz w:val="27"/>
          <w:szCs w:val="27"/>
        </w:rPr>
        <w:t>mobile</w:t>
      </w:r>
      <w:r>
        <w:rPr>
          <w:rFonts w:ascii="Arial" w:hAnsi="Arial" w:cs="Arial"/>
          <w:color w:val="000000"/>
          <w:sz w:val="27"/>
          <w:szCs w:val="27"/>
        </w:rPr>
        <w:t xml:space="preserve"> connait une </w:t>
      </w:r>
      <w:r w:rsidR="00BC6CA2">
        <w:rPr>
          <w:rFonts w:ascii="Arial" w:hAnsi="Arial" w:cs="Arial"/>
          <w:color w:val="000000"/>
          <w:sz w:val="27"/>
          <w:szCs w:val="27"/>
        </w:rPr>
        <w:t>véritable</w:t>
      </w:r>
      <w:r>
        <w:rPr>
          <w:rFonts w:ascii="Arial" w:hAnsi="Arial" w:cs="Arial"/>
          <w:color w:val="000000"/>
          <w:sz w:val="27"/>
          <w:szCs w:val="27"/>
        </w:rPr>
        <w:t xml:space="preserve"> </w:t>
      </w:r>
      <w:r w:rsidR="00BC6CA2">
        <w:rPr>
          <w:rFonts w:ascii="Arial" w:hAnsi="Arial" w:cs="Arial"/>
          <w:color w:val="000000"/>
          <w:sz w:val="27"/>
          <w:szCs w:val="27"/>
        </w:rPr>
        <w:t>révolution</w:t>
      </w:r>
      <w:r>
        <w:rPr>
          <w:rFonts w:ascii="Arial" w:hAnsi="Arial" w:cs="Arial"/>
          <w:color w:val="000000"/>
          <w:sz w:val="27"/>
          <w:szCs w:val="27"/>
        </w:rPr>
        <w:t xml:space="preserve">. D’un simple </w:t>
      </w:r>
      <w:r w:rsidR="00BC6CA2">
        <w:rPr>
          <w:rFonts w:ascii="Arial" w:hAnsi="Arial" w:cs="Arial"/>
          <w:color w:val="000000"/>
          <w:sz w:val="27"/>
          <w:szCs w:val="27"/>
        </w:rPr>
        <w:t>téléphone</w:t>
      </w:r>
      <w:r>
        <w:rPr>
          <w:rFonts w:ascii="Arial" w:hAnsi="Arial" w:cs="Arial"/>
          <w:color w:val="000000"/>
          <w:sz w:val="27"/>
          <w:szCs w:val="27"/>
        </w:rPr>
        <w:t xml:space="preserve"> portable pour </w:t>
      </w:r>
      <w:r w:rsidR="00BC6CA2">
        <w:rPr>
          <w:rFonts w:ascii="Arial" w:hAnsi="Arial" w:cs="Arial"/>
          <w:color w:val="000000"/>
          <w:sz w:val="27"/>
          <w:szCs w:val="27"/>
        </w:rPr>
        <w:t>émettre</w:t>
      </w:r>
      <w:r w:rsidR="006F7B78">
        <w:rPr>
          <w:rFonts w:ascii="Arial" w:hAnsi="Arial" w:cs="Arial"/>
          <w:color w:val="000000"/>
          <w:sz w:val="27"/>
          <w:szCs w:val="27"/>
        </w:rPr>
        <w:t xml:space="preserve"> des appels a</w:t>
      </w:r>
      <w:r>
        <w:rPr>
          <w:rFonts w:ascii="Arial" w:hAnsi="Arial" w:cs="Arial"/>
          <w:color w:val="000000"/>
          <w:sz w:val="27"/>
          <w:szCs w:val="27"/>
        </w:rPr>
        <w:t xml:space="preserve"> un </w:t>
      </w:r>
      <w:r w:rsidR="00BC6CA2">
        <w:rPr>
          <w:rFonts w:ascii="Arial" w:hAnsi="Arial" w:cs="Arial"/>
          <w:color w:val="000000"/>
          <w:sz w:val="27"/>
          <w:szCs w:val="27"/>
        </w:rPr>
        <w:t>téléphone</w:t>
      </w:r>
      <w:r>
        <w:rPr>
          <w:rFonts w:ascii="Arial" w:hAnsi="Arial" w:cs="Arial"/>
          <w:color w:val="000000"/>
          <w:sz w:val="27"/>
          <w:szCs w:val="27"/>
        </w:rPr>
        <w:t xml:space="preserve"> </w:t>
      </w:r>
      <w:r w:rsidR="00BC6CA2">
        <w:rPr>
          <w:rFonts w:ascii="Arial" w:hAnsi="Arial" w:cs="Arial"/>
          <w:color w:val="000000"/>
          <w:sz w:val="27"/>
          <w:szCs w:val="27"/>
        </w:rPr>
        <w:t>évoluée</w:t>
      </w:r>
      <w:r w:rsidR="008949A0">
        <w:rPr>
          <w:rFonts w:ascii="Arial" w:hAnsi="Arial" w:cs="Arial"/>
          <w:color w:val="000000"/>
          <w:sz w:val="27"/>
          <w:szCs w:val="27"/>
        </w:rPr>
        <w:t xml:space="preserve"> dote</w:t>
      </w:r>
      <w:r>
        <w:rPr>
          <w:rFonts w:ascii="Arial" w:hAnsi="Arial" w:cs="Arial"/>
          <w:color w:val="000000"/>
          <w:sz w:val="27"/>
          <w:szCs w:val="27"/>
        </w:rPr>
        <w:t xml:space="preserve"> de </w:t>
      </w:r>
      <w:r w:rsidR="00BC6CA2">
        <w:rPr>
          <w:rFonts w:ascii="Arial" w:hAnsi="Arial" w:cs="Arial"/>
          <w:color w:val="000000"/>
          <w:sz w:val="27"/>
          <w:szCs w:val="27"/>
        </w:rPr>
        <w:t>capacités</w:t>
      </w:r>
      <w:r>
        <w:rPr>
          <w:rFonts w:ascii="Arial" w:hAnsi="Arial" w:cs="Arial"/>
          <w:color w:val="000000"/>
          <w:sz w:val="27"/>
          <w:szCs w:val="27"/>
        </w:rPr>
        <w:t xml:space="preserve"> proche d’un </w:t>
      </w:r>
      <w:r w:rsidR="00BC6CA2">
        <w:rPr>
          <w:rFonts w:ascii="Arial" w:hAnsi="Arial" w:cs="Arial"/>
          <w:color w:val="000000"/>
          <w:sz w:val="27"/>
          <w:szCs w:val="27"/>
        </w:rPr>
        <w:t>véritable</w:t>
      </w:r>
      <w:r>
        <w:rPr>
          <w:rFonts w:ascii="Arial" w:hAnsi="Arial" w:cs="Arial"/>
          <w:color w:val="000000"/>
          <w:sz w:val="27"/>
          <w:szCs w:val="27"/>
        </w:rPr>
        <w:t xml:space="preserve"> ordinateur </w:t>
      </w:r>
      <w:r w:rsidR="00BC6CA2">
        <w:rPr>
          <w:rFonts w:ascii="Arial" w:hAnsi="Arial" w:cs="Arial"/>
          <w:color w:val="000000"/>
          <w:sz w:val="27"/>
          <w:szCs w:val="27"/>
        </w:rPr>
        <w:t>appelé</w:t>
      </w:r>
      <w:r>
        <w:rPr>
          <w:rFonts w:ascii="Arial" w:hAnsi="Arial" w:cs="Arial"/>
          <w:color w:val="000000"/>
          <w:sz w:val="27"/>
          <w:szCs w:val="27"/>
        </w:rPr>
        <w:t xml:space="preserve"> Smartphone</w:t>
      </w:r>
    </w:p>
    <w:p w14:paraId="1F9B5438" w14:textId="77777777" w:rsidR="006F3D03" w:rsidRDefault="006F3D03" w:rsidP="006F3D03">
      <w:pPr>
        <w:pStyle w:val="NormalWeb"/>
        <w:rPr>
          <w:rFonts w:ascii="Arial" w:hAnsi="Arial" w:cs="Arial"/>
          <w:color w:val="000000"/>
          <w:sz w:val="27"/>
          <w:szCs w:val="27"/>
        </w:rPr>
      </w:pPr>
      <w:r>
        <w:rPr>
          <w:rFonts w:ascii="Arial" w:hAnsi="Arial" w:cs="Arial"/>
          <w:color w:val="000000"/>
          <w:sz w:val="27"/>
          <w:szCs w:val="27"/>
        </w:rPr>
        <w:t>Légers, puissants et intelligents, ces Smartphones remplaceront de plus en plus l'équipement de téléphonie standard dans les boutiques. Les applications mobiles ne seront plus uniquement l'apanage des hommes d'affaires, des networkers sociaux et des joueurs. Tout le monde pourra les utiliser.</w:t>
      </w:r>
    </w:p>
    <w:p w14:paraId="24FAAD21" w14:textId="77777777" w:rsidR="006F3D03" w:rsidRDefault="006F3D03" w:rsidP="006F3D03">
      <w:pPr>
        <w:pStyle w:val="NormalWeb"/>
        <w:rPr>
          <w:rFonts w:ascii="Arial" w:hAnsi="Arial" w:cs="Arial"/>
          <w:color w:val="000000"/>
          <w:sz w:val="27"/>
          <w:szCs w:val="27"/>
        </w:rPr>
      </w:pPr>
      <w:r>
        <w:rPr>
          <w:rFonts w:ascii="Arial" w:hAnsi="Arial" w:cs="Arial"/>
          <w:color w:val="000000"/>
          <w:sz w:val="27"/>
          <w:szCs w:val="27"/>
        </w:rPr>
        <w:t>L'opportunité d'intégrer un système d'exploitation puissant, gratuit et pouvant s'enrichir d'applications tierces à son matériel électronique a ouvert la route à plusieurs projets. Par conséquence, les applications mobiles des Smartphones sont employées par des entreprises afin de promouvoir leur marque, ou encore permettre un accès à leurs produits existants. De plus, la connexion permanente des Smartphones au réseau Internet via les réseaux WIFI et 3G permet d'alerter les utilisateurs d'une façon instantanée des offres promotionnelles à durées limitées appelées « ventes flash ».</w:t>
      </w:r>
    </w:p>
    <w:p w14:paraId="3FD09B16" w14:textId="29587916" w:rsidR="006F3D03" w:rsidRDefault="006F3D03" w:rsidP="006F3D03">
      <w:pPr>
        <w:pStyle w:val="NormalWeb"/>
        <w:rPr>
          <w:rFonts w:ascii="Arial" w:hAnsi="Arial" w:cs="Arial"/>
          <w:color w:val="000000"/>
          <w:sz w:val="27"/>
          <w:szCs w:val="27"/>
        </w:rPr>
      </w:pPr>
      <w:r>
        <w:rPr>
          <w:rFonts w:ascii="Arial" w:hAnsi="Arial" w:cs="Arial"/>
          <w:color w:val="000000"/>
          <w:sz w:val="27"/>
          <w:szCs w:val="27"/>
        </w:rPr>
        <w:t>Dans ce cadre intervient notre projet de fin d'étude visant à mettre en œuvre les connaissances acquises lors de notre formation au sein de l'</w:t>
      </w:r>
      <w:r w:rsidR="00BC6CA2">
        <w:rPr>
          <w:rFonts w:ascii="Arial" w:hAnsi="Arial" w:cs="Arial"/>
          <w:color w:val="000000"/>
          <w:sz w:val="27"/>
          <w:szCs w:val="27"/>
        </w:rPr>
        <w:t>Université</w:t>
      </w:r>
      <w:r>
        <w:rPr>
          <w:rFonts w:ascii="Arial" w:hAnsi="Arial" w:cs="Arial"/>
          <w:color w:val="000000"/>
          <w:sz w:val="27"/>
          <w:szCs w:val="27"/>
        </w:rPr>
        <w:t xml:space="preserve"> Alioune Diop de </w:t>
      </w:r>
      <w:r w:rsidR="00BC6CA2">
        <w:rPr>
          <w:rFonts w:ascii="Arial" w:hAnsi="Arial" w:cs="Arial"/>
          <w:color w:val="000000"/>
          <w:sz w:val="27"/>
          <w:szCs w:val="27"/>
        </w:rPr>
        <w:t>Tambey</w:t>
      </w:r>
      <w:r>
        <w:rPr>
          <w:rStyle w:val="Strong"/>
          <w:rFonts w:ascii="Arial" w:hAnsi="Arial" w:cs="Arial"/>
          <w:color w:val="000000"/>
          <w:sz w:val="27"/>
          <w:szCs w:val="27"/>
        </w:rPr>
        <w:t> </w:t>
      </w:r>
      <w:r w:rsidR="008949A0">
        <w:rPr>
          <w:rFonts w:ascii="Arial" w:hAnsi="Arial" w:cs="Arial"/>
          <w:color w:val="000000"/>
          <w:sz w:val="27"/>
          <w:szCs w:val="27"/>
        </w:rPr>
        <w:t>avec pour objectif</w:t>
      </w:r>
      <w:r>
        <w:rPr>
          <w:rFonts w:ascii="Arial" w:hAnsi="Arial" w:cs="Arial"/>
          <w:color w:val="000000"/>
          <w:sz w:val="27"/>
          <w:szCs w:val="27"/>
        </w:rPr>
        <w:t xml:space="preserve"> « développer une application mobile de </w:t>
      </w:r>
      <w:r w:rsidR="00BC6CA2">
        <w:rPr>
          <w:rFonts w:ascii="Arial" w:hAnsi="Arial" w:cs="Arial"/>
          <w:color w:val="000000"/>
          <w:sz w:val="27"/>
          <w:szCs w:val="27"/>
        </w:rPr>
        <w:t>réservation</w:t>
      </w:r>
      <w:r>
        <w:rPr>
          <w:rFonts w:ascii="Arial" w:hAnsi="Arial" w:cs="Arial"/>
          <w:color w:val="000000"/>
          <w:sz w:val="27"/>
          <w:szCs w:val="27"/>
        </w:rPr>
        <w:t xml:space="preserve"> de parking en </w:t>
      </w:r>
      <w:r w:rsidR="00BC6CA2">
        <w:rPr>
          <w:rFonts w:ascii="Arial" w:hAnsi="Arial" w:cs="Arial"/>
          <w:color w:val="000000"/>
          <w:sz w:val="27"/>
          <w:szCs w:val="27"/>
        </w:rPr>
        <w:t>centre-ville</w:t>
      </w:r>
      <w:r>
        <w:rPr>
          <w:rFonts w:ascii="Arial" w:hAnsi="Arial" w:cs="Arial"/>
          <w:color w:val="000000"/>
          <w:sz w:val="27"/>
          <w:szCs w:val="27"/>
        </w:rPr>
        <w:t>» au sein de la société </w:t>
      </w:r>
      <w:r>
        <w:rPr>
          <w:rStyle w:val="Strong"/>
          <w:rFonts w:ascii="Arial" w:hAnsi="Arial" w:cs="Arial"/>
          <w:color w:val="000000"/>
          <w:sz w:val="27"/>
          <w:szCs w:val="27"/>
        </w:rPr>
        <w:t>ASI GROUP.</w:t>
      </w:r>
    </w:p>
    <w:p w14:paraId="40DA7B80" w14:textId="00A551AA" w:rsidR="006F3D03" w:rsidRDefault="008949A0" w:rsidP="006F3D03">
      <w:pPr>
        <w:pStyle w:val="NormalWeb"/>
        <w:rPr>
          <w:rFonts w:ascii="Arial" w:hAnsi="Arial" w:cs="Arial"/>
          <w:color w:val="000000"/>
          <w:sz w:val="27"/>
          <w:szCs w:val="27"/>
        </w:rPr>
      </w:pPr>
      <w:r>
        <w:rPr>
          <w:rFonts w:ascii="Arial" w:hAnsi="Arial" w:cs="Arial"/>
          <w:color w:val="000000"/>
          <w:sz w:val="27"/>
          <w:szCs w:val="27"/>
        </w:rPr>
        <w:t>C</w:t>
      </w:r>
      <w:r w:rsidR="006F3D03">
        <w:rPr>
          <w:rFonts w:ascii="Arial" w:hAnsi="Arial" w:cs="Arial"/>
          <w:color w:val="000000"/>
          <w:sz w:val="27"/>
          <w:szCs w:val="27"/>
        </w:rPr>
        <w:t xml:space="preserve">e </w:t>
      </w:r>
      <w:r>
        <w:rPr>
          <w:rFonts w:ascii="Arial" w:hAnsi="Arial" w:cs="Arial"/>
          <w:color w:val="000000"/>
          <w:sz w:val="27"/>
          <w:szCs w:val="27"/>
        </w:rPr>
        <w:t xml:space="preserve">présent </w:t>
      </w:r>
      <w:r w:rsidR="006F3D03">
        <w:rPr>
          <w:rFonts w:ascii="Arial" w:hAnsi="Arial" w:cs="Arial"/>
          <w:color w:val="000000"/>
          <w:sz w:val="27"/>
          <w:szCs w:val="27"/>
        </w:rPr>
        <w:t xml:space="preserve">rapport </w:t>
      </w:r>
      <w:r>
        <w:rPr>
          <w:rFonts w:ascii="Arial" w:hAnsi="Arial" w:cs="Arial"/>
          <w:color w:val="000000"/>
          <w:sz w:val="27"/>
          <w:szCs w:val="27"/>
        </w:rPr>
        <w:t xml:space="preserve">s’articule autour de </w:t>
      </w:r>
      <w:r w:rsidR="006F3D03">
        <w:rPr>
          <w:rFonts w:ascii="Arial" w:hAnsi="Arial" w:cs="Arial"/>
          <w:color w:val="000000"/>
          <w:sz w:val="27"/>
          <w:szCs w:val="27"/>
        </w:rPr>
        <w:t xml:space="preserve">quatre chapitres </w:t>
      </w:r>
      <w:r>
        <w:rPr>
          <w:rFonts w:ascii="Arial" w:hAnsi="Arial" w:cs="Arial"/>
          <w:color w:val="000000"/>
          <w:sz w:val="27"/>
          <w:szCs w:val="27"/>
        </w:rPr>
        <w:t>principaux.</w:t>
      </w:r>
    </w:p>
    <w:p w14:paraId="18C0B58B" w14:textId="77777777" w:rsidR="006F3D03" w:rsidRDefault="006F3D03" w:rsidP="006F3D03">
      <w:pPr>
        <w:pStyle w:val="NormalWeb"/>
        <w:rPr>
          <w:rFonts w:ascii="Arial" w:hAnsi="Arial" w:cs="Arial"/>
          <w:color w:val="000000"/>
          <w:sz w:val="27"/>
          <w:szCs w:val="27"/>
        </w:rPr>
      </w:pPr>
      <w:r>
        <w:rPr>
          <w:rFonts w:ascii="Arial" w:hAnsi="Arial" w:cs="Arial"/>
          <w:color w:val="000000"/>
          <w:sz w:val="27"/>
          <w:szCs w:val="27"/>
        </w:rPr>
        <w:t>Le premier chapitre est une présentation générale du cadre de projet et de l'organisme d'accueil, dans lequel on va définir notre problématique et mettre en valeur les concepts de notre projet.</w:t>
      </w:r>
    </w:p>
    <w:p w14:paraId="34015962" w14:textId="640394EF" w:rsidR="006F3D03" w:rsidRDefault="006F3D03" w:rsidP="006F3D03">
      <w:pPr>
        <w:pStyle w:val="NormalWeb"/>
        <w:rPr>
          <w:rFonts w:ascii="Arial" w:hAnsi="Arial" w:cs="Arial"/>
          <w:color w:val="000000"/>
          <w:sz w:val="27"/>
          <w:szCs w:val="27"/>
        </w:rPr>
      </w:pPr>
      <w:r>
        <w:rPr>
          <w:rFonts w:ascii="Arial" w:hAnsi="Arial" w:cs="Arial"/>
          <w:color w:val="000000"/>
          <w:sz w:val="27"/>
          <w:szCs w:val="27"/>
        </w:rPr>
        <w:t xml:space="preserve">Le deuxième chapitre sera réservé pour l’analyse et la </w:t>
      </w:r>
      <w:r w:rsidR="00BC6CA2">
        <w:rPr>
          <w:rFonts w:ascii="Arial" w:hAnsi="Arial" w:cs="Arial"/>
          <w:color w:val="000000"/>
          <w:sz w:val="27"/>
          <w:szCs w:val="27"/>
        </w:rPr>
        <w:t>spécification</w:t>
      </w:r>
      <w:r>
        <w:rPr>
          <w:rFonts w:ascii="Arial" w:hAnsi="Arial" w:cs="Arial"/>
          <w:color w:val="000000"/>
          <w:sz w:val="27"/>
          <w:szCs w:val="27"/>
        </w:rPr>
        <w:t xml:space="preserve"> des besoins</w:t>
      </w:r>
      <w:r w:rsidR="00E3330A">
        <w:rPr>
          <w:rFonts w:ascii="Arial" w:hAnsi="Arial" w:cs="Arial"/>
          <w:color w:val="000000"/>
          <w:sz w:val="27"/>
          <w:szCs w:val="27"/>
        </w:rPr>
        <w:t xml:space="preserve"> qui nous permet de </w:t>
      </w:r>
      <w:r w:rsidR="00BC6CA2">
        <w:rPr>
          <w:rFonts w:ascii="Arial" w:hAnsi="Arial" w:cs="Arial"/>
          <w:color w:val="000000"/>
          <w:sz w:val="27"/>
          <w:szCs w:val="27"/>
        </w:rPr>
        <w:t>décrire</w:t>
      </w:r>
      <w:r w:rsidR="00E3330A">
        <w:rPr>
          <w:rFonts w:ascii="Arial" w:hAnsi="Arial" w:cs="Arial"/>
          <w:color w:val="000000"/>
          <w:sz w:val="27"/>
          <w:szCs w:val="27"/>
        </w:rPr>
        <w:t xml:space="preserve"> sans </w:t>
      </w:r>
      <w:r w:rsidR="00BC6CA2">
        <w:rPr>
          <w:rFonts w:ascii="Arial" w:hAnsi="Arial" w:cs="Arial"/>
          <w:color w:val="000000"/>
          <w:sz w:val="27"/>
          <w:szCs w:val="27"/>
        </w:rPr>
        <w:t>ambiguïté</w:t>
      </w:r>
      <w:r w:rsidR="00E3330A">
        <w:rPr>
          <w:rFonts w:ascii="Arial" w:hAnsi="Arial" w:cs="Arial"/>
          <w:color w:val="000000"/>
          <w:sz w:val="27"/>
          <w:szCs w:val="27"/>
        </w:rPr>
        <w:t xml:space="preserve"> la </w:t>
      </w:r>
      <w:r w:rsidR="00BC6CA2">
        <w:rPr>
          <w:rFonts w:ascii="Arial" w:hAnsi="Arial" w:cs="Arial"/>
          <w:color w:val="000000"/>
          <w:sz w:val="27"/>
          <w:szCs w:val="27"/>
        </w:rPr>
        <w:t>méthodologie</w:t>
      </w:r>
      <w:r w:rsidR="00E3330A">
        <w:rPr>
          <w:rFonts w:ascii="Arial" w:hAnsi="Arial" w:cs="Arial"/>
          <w:color w:val="000000"/>
          <w:sz w:val="27"/>
          <w:szCs w:val="27"/>
        </w:rPr>
        <w:t xml:space="preserve"> de travail </w:t>
      </w:r>
      <w:r>
        <w:rPr>
          <w:rFonts w:ascii="Arial" w:hAnsi="Arial" w:cs="Arial"/>
          <w:color w:val="000000"/>
          <w:sz w:val="27"/>
          <w:szCs w:val="27"/>
        </w:rPr>
        <w:t xml:space="preserve"> </w:t>
      </w:r>
      <w:r w:rsidR="00E3330A">
        <w:rPr>
          <w:rFonts w:ascii="Arial" w:hAnsi="Arial" w:cs="Arial"/>
          <w:color w:val="000000"/>
          <w:sz w:val="27"/>
          <w:szCs w:val="27"/>
        </w:rPr>
        <w:t xml:space="preserve">et l’ensemble des besoins fonctionnels et non fonctionnel. </w:t>
      </w:r>
    </w:p>
    <w:p w14:paraId="4D3359D7" w14:textId="3B77A328" w:rsidR="00E3330A" w:rsidRDefault="006F3D03" w:rsidP="00E3330A">
      <w:pPr>
        <w:pStyle w:val="NormalWeb"/>
        <w:rPr>
          <w:rFonts w:ascii="Arial" w:hAnsi="Arial" w:cs="Arial"/>
          <w:color w:val="000000"/>
          <w:sz w:val="27"/>
          <w:szCs w:val="27"/>
        </w:rPr>
      </w:pPr>
      <w:r>
        <w:rPr>
          <w:rFonts w:ascii="Arial" w:hAnsi="Arial" w:cs="Arial"/>
          <w:color w:val="000000"/>
          <w:sz w:val="27"/>
          <w:szCs w:val="27"/>
        </w:rPr>
        <w:t>Le troisième chapitre sera réservé pour la</w:t>
      </w:r>
      <w:r w:rsidR="00E3330A">
        <w:rPr>
          <w:rFonts w:ascii="Arial" w:hAnsi="Arial" w:cs="Arial"/>
          <w:color w:val="000000"/>
          <w:sz w:val="27"/>
          <w:szCs w:val="27"/>
        </w:rPr>
        <w:t xml:space="preserve"> conception qui permet de </w:t>
      </w:r>
      <w:r w:rsidR="00BC6CA2">
        <w:rPr>
          <w:rFonts w:ascii="Arial" w:hAnsi="Arial" w:cs="Arial"/>
          <w:color w:val="000000"/>
          <w:sz w:val="27"/>
          <w:szCs w:val="27"/>
        </w:rPr>
        <w:t>décrire</w:t>
      </w:r>
      <w:r w:rsidR="00E3330A">
        <w:rPr>
          <w:rFonts w:ascii="Arial" w:hAnsi="Arial" w:cs="Arial"/>
          <w:color w:val="000000"/>
          <w:sz w:val="27"/>
          <w:szCs w:val="27"/>
        </w:rPr>
        <w:t xml:space="preserve"> l’application </w:t>
      </w:r>
      <w:r w:rsidR="00BC6CA2">
        <w:rPr>
          <w:rFonts w:ascii="Arial" w:hAnsi="Arial" w:cs="Arial"/>
          <w:color w:val="000000"/>
          <w:sz w:val="27"/>
          <w:szCs w:val="27"/>
        </w:rPr>
        <w:t>à</w:t>
      </w:r>
      <w:r w:rsidR="00E3330A">
        <w:rPr>
          <w:rFonts w:ascii="Arial" w:hAnsi="Arial" w:cs="Arial"/>
          <w:color w:val="000000"/>
          <w:sz w:val="27"/>
          <w:szCs w:val="27"/>
        </w:rPr>
        <w:t xml:space="preserve"> </w:t>
      </w:r>
      <w:r w:rsidR="00BC6CA2">
        <w:rPr>
          <w:rFonts w:ascii="Arial" w:hAnsi="Arial" w:cs="Arial"/>
          <w:color w:val="000000"/>
          <w:sz w:val="27"/>
          <w:szCs w:val="27"/>
        </w:rPr>
        <w:t>développer</w:t>
      </w:r>
      <w:r w:rsidR="00E3330A">
        <w:rPr>
          <w:rFonts w:ascii="Arial" w:hAnsi="Arial" w:cs="Arial"/>
          <w:color w:val="000000"/>
          <w:sz w:val="27"/>
          <w:szCs w:val="27"/>
        </w:rPr>
        <w:t xml:space="preserve"> avec une </w:t>
      </w:r>
      <w:r w:rsidR="00BC6CA2">
        <w:rPr>
          <w:rFonts w:ascii="Arial" w:hAnsi="Arial" w:cs="Arial"/>
          <w:color w:val="000000"/>
          <w:sz w:val="27"/>
          <w:szCs w:val="27"/>
        </w:rPr>
        <w:t>modélisation</w:t>
      </w:r>
      <w:r w:rsidR="00E3330A">
        <w:rPr>
          <w:rFonts w:ascii="Arial" w:hAnsi="Arial" w:cs="Arial"/>
          <w:color w:val="000000"/>
          <w:sz w:val="27"/>
          <w:szCs w:val="27"/>
        </w:rPr>
        <w:t xml:space="preserve"> formelle </w:t>
      </w:r>
      <w:r w:rsidR="00BC6CA2">
        <w:rPr>
          <w:rFonts w:ascii="Arial" w:hAnsi="Arial" w:cs="Arial"/>
          <w:color w:val="000000"/>
          <w:sz w:val="27"/>
          <w:szCs w:val="27"/>
        </w:rPr>
        <w:t>à</w:t>
      </w:r>
      <w:r w:rsidR="00E3330A">
        <w:rPr>
          <w:rFonts w:ascii="Arial" w:hAnsi="Arial" w:cs="Arial"/>
          <w:color w:val="000000"/>
          <w:sz w:val="27"/>
          <w:szCs w:val="27"/>
        </w:rPr>
        <w:t xml:space="preserve"> travers </w:t>
      </w:r>
      <w:r w:rsidR="00BC6CA2">
        <w:rPr>
          <w:rFonts w:ascii="Arial" w:hAnsi="Arial" w:cs="Arial"/>
          <w:color w:val="000000"/>
          <w:sz w:val="27"/>
          <w:szCs w:val="27"/>
        </w:rPr>
        <w:t>différents</w:t>
      </w:r>
      <w:r w:rsidR="00E3330A">
        <w:rPr>
          <w:rFonts w:ascii="Arial" w:hAnsi="Arial" w:cs="Arial"/>
          <w:color w:val="000000"/>
          <w:sz w:val="27"/>
          <w:szCs w:val="27"/>
        </w:rPr>
        <w:t xml:space="preserve"> diagrammes.</w:t>
      </w:r>
      <w:r>
        <w:rPr>
          <w:rFonts w:ascii="Arial" w:hAnsi="Arial" w:cs="Arial"/>
          <w:color w:val="000000"/>
          <w:sz w:val="27"/>
          <w:szCs w:val="27"/>
        </w:rPr>
        <w:t xml:space="preserve"> </w:t>
      </w:r>
      <w:r w:rsidR="00E3330A">
        <w:rPr>
          <w:rFonts w:ascii="Arial" w:hAnsi="Arial" w:cs="Arial"/>
          <w:color w:val="000000"/>
          <w:sz w:val="27"/>
          <w:szCs w:val="27"/>
        </w:rPr>
        <w:t>Ce  chapitre englobe la conception graphique q</w:t>
      </w:r>
      <w:r w:rsidR="008949A0">
        <w:rPr>
          <w:rFonts w:ascii="Arial" w:hAnsi="Arial" w:cs="Arial"/>
          <w:color w:val="000000"/>
          <w:sz w:val="27"/>
          <w:szCs w:val="27"/>
        </w:rPr>
        <w:t xml:space="preserve">ui contient synopsis et scenarii, </w:t>
      </w:r>
      <w:r w:rsidR="00E3330A">
        <w:rPr>
          <w:rFonts w:ascii="Arial" w:hAnsi="Arial" w:cs="Arial"/>
          <w:color w:val="000000"/>
          <w:sz w:val="27"/>
          <w:szCs w:val="27"/>
        </w:rPr>
        <w:t xml:space="preserve">le choix et la conception technique qui contient une description dynamique </w:t>
      </w:r>
      <w:r w:rsidR="00E95D4E">
        <w:rPr>
          <w:rFonts w:ascii="Arial" w:hAnsi="Arial" w:cs="Arial"/>
          <w:color w:val="000000"/>
          <w:sz w:val="27"/>
          <w:szCs w:val="27"/>
        </w:rPr>
        <w:t xml:space="preserve">de l’application </w:t>
      </w:r>
      <w:r w:rsidR="00E3330A">
        <w:rPr>
          <w:rFonts w:ascii="Arial" w:hAnsi="Arial" w:cs="Arial"/>
          <w:color w:val="000000"/>
          <w:sz w:val="27"/>
          <w:szCs w:val="27"/>
        </w:rPr>
        <w:t>via les diagrammes de séquences</w:t>
      </w:r>
      <w:r w:rsidR="00E95D4E">
        <w:rPr>
          <w:rFonts w:ascii="Arial" w:hAnsi="Arial" w:cs="Arial"/>
          <w:color w:val="000000"/>
          <w:sz w:val="27"/>
          <w:szCs w:val="27"/>
        </w:rPr>
        <w:t xml:space="preserve"> puis les diagrammes de classes</w:t>
      </w:r>
      <w:r w:rsidR="00E3330A">
        <w:rPr>
          <w:rFonts w:ascii="Arial" w:hAnsi="Arial" w:cs="Arial"/>
          <w:color w:val="000000"/>
          <w:sz w:val="27"/>
          <w:szCs w:val="27"/>
        </w:rPr>
        <w:t>.</w:t>
      </w:r>
    </w:p>
    <w:p w14:paraId="4423766B" w14:textId="2A4D8624" w:rsidR="006F3D03" w:rsidRDefault="006F3D03" w:rsidP="006F3D03">
      <w:pPr>
        <w:pStyle w:val="NormalWeb"/>
        <w:rPr>
          <w:rFonts w:ascii="Arial" w:hAnsi="Arial" w:cs="Arial"/>
          <w:color w:val="000000"/>
          <w:sz w:val="27"/>
          <w:szCs w:val="27"/>
        </w:rPr>
      </w:pPr>
    </w:p>
    <w:p w14:paraId="2D824E50" w14:textId="00A43158" w:rsidR="006F3D03" w:rsidRPr="00A8281B" w:rsidRDefault="00E3330A" w:rsidP="006F3D03">
      <w:pPr>
        <w:widowControl w:val="0"/>
        <w:autoSpaceDE w:val="0"/>
        <w:autoSpaceDN w:val="0"/>
        <w:adjustRightInd w:val="0"/>
        <w:spacing w:after="240" w:line="340" w:lineRule="atLeast"/>
        <w:rPr>
          <w:rFonts w:ascii="Times" w:hAnsi="Times" w:cs="Times"/>
          <w:color w:val="000000"/>
          <w:sz w:val="28"/>
          <w:szCs w:val="28"/>
        </w:rPr>
      </w:pPr>
      <w:r>
        <w:rPr>
          <w:rFonts w:ascii="Arial" w:hAnsi="Arial" w:cs="Arial"/>
          <w:color w:val="000000"/>
          <w:sz w:val="27"/>
          <w:szCs w:val="27"/>
        </w:rPr>
        <w:t xml:space="preserve">Enfin </w:t>
      </w:r>
      <w:r w:rsidR="00E95D4E">
        <w:rPr>
          <w:rFonts w:ascii="Arial" w:hAnsi="Arial" w:cs="Arial"/>
          <w:color w:val="000000"/>
          <w:sz w:val="27"/>
          <w:szCs w:val="27"/>
        </w:rPr>
        <w:t>l</w:t>
      </w:r>
      <w:r>
        <w:rPr>
          <w:rFonts w:ascii="Arial" w:hAnsi="Arial" w:cs="Arial"/>
          <w:color w:val="000000"/>
          <w:sz w:val="27"/>
          <w:szCs w:val="27"/>
        </w:rPr>
        <w:t>e</w:t>
      </w:r>
      <w:r w:rsidR="006F3D03">
        <w:rPr>
          <w:rFonts w:ascii="Arial" w:hAnsi="Arial" w:cs="Arial"/>
          <w:color w:val="000000"/>
          <w:sz w:val="27"/>
          <w:szCs w:val="27"/>
        </w:rPr>
        <w:t xml:space="preserve"> dernier cha</w:t>
      </w:r>
      <w:r>
        <w:rPr>
          <w:rFonts w:ascii="Arial" w:hAnsi="Arial" w:cs="Arial"/>
          <w:color w:val="000000"/>
          <w:sz w:val="27"/>
          <w:szCs w:val="27"/>
        </w:rPr>
        <w:t xml:space="preserve">pitre est dédié au </w:t>
      </w:r>
      <w:r w:rsidR="00BC6CA2">
        <w:rPr>
          <w:rFonts w:ascii="Arial" w:hAnsi="Arial" w:cs="Arial"/>
          <w:color w:val="000000"/>
          <w:sz w:val="27"/>
          <w:szCs w:val="27"/>
        </w:rPr>
        <w:t>développement</w:t>
      </w:r>
      <w:r w:rsidR="006F3D03">
        <w:rPr>
          <w:rFonts w:ascii="Arial" w:hAnsi="Arial" w:cs="Arial"/>
          <w:color w:val="000000"/>
          <w:sz w:val="27"/>
          <w:szCs w:val="27"/>
        </w:rPr>
        <w:t>, où nous trouvons la présentation de l'environnement de développement, la présentation des quelques interfaces, le bilan des réalisations et le chronogramme.</w:t>
      </w:r>
    </w:p>
    <w:p w14:paraId="556726A9" w14:textId="1839AD00" w:rsidR="002B262E" w:rsidRPr="006519B9" w:rsidRDefault="0002486C" w:rsidP="002B262E">
      <w:pPr>
        <w:widowControl w:val="0"/>
        <w:autoSpaceDE w:val="0"/>
        <w:autoSpaceDN w:val="0"/>
        <w:adjustRightInd w:val="0"/>
        <w:spacing w:after="240" w:line="340" w:lineRule="atLeast"/>
        <w:rPr>
          <w:rFonts w:ascii="Times" w:hAnsi="Times" w:cs="Times"/>
          <w:b/>
          <w:color w:val="000000"/>
          <w:sz w:val="32"/>
          <w:szCs w:val="28"/>
        </w:rPr>
      </w:pPr>
      <w:r w:rsidRPr="006519B9">
        <w:rPr>
          <w:rFonts w:ascii="Times" w:hAnsi="Times" w:cs="Times"/>
          <w:b/>
          <w:color w:val="000000"/>
          <w:sz w:val="32"/>
          <w:szCs w:val="28"/>
        </w:rPr>
        <w:t xml:space="preserve">Chapitre 1 : Etude préalable </w:t>
      </w:r>
    </w:p>
    <w:p w14:paraId="42AFC16E" w14:textId="3E5FC04F" w:rsidR="006557B5" w:rsidRPr="005E5BA3" w:rsidRDefault="00027AA5" w:rsidP="005E5BA3">
      <w:pPr>
        <w:pStyle w:val="ListParagraph"/>
        <w:widowControl w:val="0"/>
        <w:numPr>
          <w:ilvl w:val="0"/>
          <w:numId w:val="2"/>
        </w:numPr>
        <w:autoSpaceDE w:val="0"/>
        <w:autoSpaceDN w:val="0"/>
        <w:adjustRightInd w:val="0"/>
        <w:spacing w:after="240" w:line="340" w:lineRule="atLeast"/>
        <w:rPr>
          <w:rFonts w:ascii="Times" w:hAnsi="Times" w:cs="Times"/>
          <w:color w:val="000000"/>
          <w:sz w:val="28"/>
          <w:szCs w:val="28"/>
        </w:rPr>
      </w:pPr>
      <w:r w:rsidRPr="00497503">
        <w:rPr>
          <w:rFonts w:ascii="Times" w:hAnsi="Times" w:cs="Times"/>
          <w:color w:val="000000"/>
          <w:sz w:val="28"/>
          <w:szCs w:val="28"/>
        </w:rPr>
        <w:t>Introduction</w:t>
      </w:r>
    </w:p>
    <w:p w14:paraId="34F7D07C" w14:textId="0C0FA73D" w:rsidR="00A8281B" w:rsidRPr="00A8281B" w:rsidRDefault="002B262E" w:rsidP="00A8281B">
      <w:pPr>
        <w:pStyle w:val="ListParagraph"/>
        <w:widowControl w:val="0"/>
        <w:numPr>
          <w:ilvl w:val="0"/>
          <w:numId w:val="2"/>
        </w:numPr>
        <w:autoSpaceDE w:val="0"/>
        <w:autoSpaceDN w:val="0"/>
        <w:adjustRightInd w:val="0"/>
        <w:spacing w:after="240" w:line="340" w:lineRule="atLeast"/>
        <w:rPr>
          <w:rFonts w:ascii="Times" w:hAnsi="Times" w:cs="Times"/>
          <w:color w:val="000000"/>
          <w:sz w:val="28"/>
          <w:szCs w:val="28"/>
        </w:rPr>
      </w:pPr>
      <w:r w:rsidRPr="00497503">
        <w:rPr>
          <w:rFonts w:ascii="Times" w:hAnsi="Times" w:cs="Times"/>
          <w:color w:val="000000"/>
          <w:sz w:val="28"/>
          <w:szCs w:val="28"/>
        </w:rPr>
        <w:t>Présentation de la</w:t>
      </w:r>
      <w:r w:rsidR="00F40533" w:rsidRPr="00497503">
        <w:rPr>
          <w:rFonts w:ascii="Times" w:hAnsi="Times" w:cs="Times"/>
          <w:color w:val="000000"/>
          <w:sz w:val="28"/>
          <w:szCs w:val="28"/>
        </w:rPr>
        <w:t xml:space="preserve"> société d’accueil</w:t>
      </w:r>
    </w:p>
    <w:p w14:paraId="483D959E" w14:textId="54852FE9" w:rsidR="00F40533" w:rsidRDefault="006557B5" w:rsidP="006557B5">
      <w:pPr>
        <w:pStyle w:val="ListParagraph"/>
        <w:widowControl w:val="0"/>
        <w:numPr>
          <w:ilvl w:val="0"/>
          <w:numId w:val="3"/>
        </w:numPr>
        <w:autoSpaceDE w:val="0"/>
        <w:autoSpaceDN w:val="0"/>
        <w:adjustRightInd w:val="0"/>
        <w:spacing w:after="240" w:line="340" w:lineRule="atLeast"/>
        <w:rPr>
          <w:rFonts w:ascii="Times" w:hAnsi="Times" w:cs="Times"/>
          <w:color w:val="000000"/>
          <w:sz w:val="28"/>
          <w:szCs w:val="28"/>
        </w:rPr>
      </w:pPr>
      <w:r w:rsidRPr="00497503">
        <w:rPr>
          <w:rFonts w:ascii="Times" w:hAnsi="Times" w:cs="Times"/>
          <w:color w:val="000000"/>
          <w:sz w:val="28"/>
          <w:szCs w:val="28"/>
        </w:rPr>
        <w:t>ASI Sénégal</w:t>
      </w:r>
    </w:p>
    <w:p w14:paraId="4FEC94E0" w14:textId="7B2759C9" w:rsidR="00A8281B" w:rsidRDefault="00A8281B" w:rsidP="00A8281B">
      <w:pPr>
        <w:pStyle w:val="ListParagraph"/>
        <w:widowControl w:val="0"/>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ASI est une agence spécialisée dans la communication digitale et le Print. Leur Ambition est de mettre au service des PME-PMI et organisation de la zone UEMOA une solution globale de mise en œuvre et de suivi de projet web, mobiles adaptés à leurs besoins.</w:t>
      </w:r>
    </w:p>
    <w:p w14:paraId="1CFC1B78" w14:textId="56981479" w:rsidR="00A8281B" w:rsidRPr="00E95D4E" w:rsidRDefault="00A8281B" w:rsidP="00E95D4E">
      <w:pPr>
        <w:pStyle w:val="ListParagraph"/>
        <w:widowControl w:val="0"/>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ASI repose sur la synergie de services pour vous offrir les meilleures prestations :</w:t>
      </w:r>
    </w:p>
    <w:p w14:paraId="0EB6978C" w14:textId="5C13BD30" w:rsidR="00A8281B" w:rsidRDefault="00A8281B" w:rsidP="00A8281B">
      <w:pPr>
        <w:pStyle w:val="ListParagraph"/>
        <w:widowControl w:val="0"/>
        <w:numPr>
          <w:ilvl w:val="0"/>
          <w:numId w:val="25"/>
        </w:numPr>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ASI interactive (Conseil en stratégie digitale, Conception de sites internet, d’application web et mobiles)</w:t>
      </w:r>
    </w:p>
    <w:p w14:paraId="5433A37C" w14:textId="5BF74018" w:rsidR="00A8281B" w:rsidRDefault="00A8281B" w:rsidP="00A8281B">
      <w:pPr>
        <w:pStyle w:val="ListParagraph"/>
        <w:widowControl w:val="0"/>
        <w:numPr>
          <w:ilvl w:val="0"/>
          <w:numId w:val="25"/>
        </w:numPr>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ASI Corporate (Conseil en communication, Production de Print)</w:t>
      </w:r>
    </w:p>
    <w:p w14:paraId="3762B5C8" w14:textId="19212605" w:rsidR="00A8281B" w:rsidRPr="00C216E4" w:rsidRDefault="00C216E4" w:rsidP="00C216E4">
      <w:pPr>
        <w:widowControl w:val="0"/>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 xml:space="preserve">           Leurs clients sont assurés d’avoir affaire à une équipe restreinte de professionnels qualifiés, tout en bénéficiant de la souplesse des couts des petites structures ainsi que d’un interlocuteur unique qui est le maitre d’œuvre du projet, capable de fournir une solution globale et dans le délai retenu. </w:t>
      </w:r>
    </w:p>
    <w:p w14:paraId="647FD8AF" w14:textId="77777777" w:rsidR="00A8281B" w:rsidRPr="00497503" w:rsidRDefault="00A8281B" w:rsidP="00A8281B">
      <w:pPr>
        <w:pStyle w:val="ListParagraph"/>
        <w:widowControl w:val="0"/>
        <w:autoSpaceDE w:val="0"/>
        <w:autoSpaceDN w:val="0"/>
        <w:adjustRightInd w:val="0"/>
        <w:spacing w:after="240" w:line="340" w:lineRule="atLeast"/>
        <w:rPr>
          <w:rFonts w:ascii="Times" w:hAnsi="Times" w:cs="Times"/>
          <w:color w:val="000000"/>
          <w:sz w:val="28"/>
          <w:szCs w:val="28"/>
        </w:rPr>
      </w:pPr>
    </w:p>
    <w:p w14:paraId="20186CDF" w14:textId="6E1BFC6D" w:rsidR="00F40533" w:rsidRPr="00497503" w:rsidRDefault="006557B5" w:rsidP="00F40533">
      <w:pPr>
        <w:pStyle w:val="ListParagraph"/>
        <w:widowControl w:val="0"/>
        <w:numPr>
          <w:ilvl w:val="0"/>
          <w:numId w:val="3"/>
        </w:numPr>
        <w:autoSpaceDE w:val="0"/>
        <w:autoSpaceDN w:val="0"/>
        <w:adjustRightInd w:val="0"/>
        <w:spacing w:after="240" w:line="340" w:lineRule="atLeast"/>
        <w:rPr>
          <w:rFonts w:ascii="Times" w:hAnsi="Times" w:cs="Times"/>
          <w:color w:val="000000"/>
          <w:sz w:val="28"/>
          <w:szCs w:val="28"/>
        </w:rPr>
      </w:pPr>
      <w:r w:rsidRPr="00497503">
        <w:rPr>
          <w:rFonts w:ascii="Times" w:hAnsi="Times" w:cs="Times"/>
          <w:color w:val="000000"/>
          <w:sz w:val="28"/>
          <w:szCs w:val="28"/>
        </w:rPr>
        <w:t>Domaine d’activité</w:t>
      </w:r>
    </w:p>
    <w:p w14:paraId="6B9C7F16" w14:textId="77777777" w:rsidR="006557B5" w:rsidRPr="00497503" w:rsidRDefault="006557B5" w:rsidP="006557B5">
      <w:pPr>
        <w:pStyle w:val="ListParagraph"/>
        <w:widowControl w:val="0"/>
        <w:autoSpaceDE w:val="0"/>
        <w:autoSpaceDN w:val="0"/>
        <w:adjustRightInd w:val="0"/>
        <w:spacing w:after="240" w:line="340" w:lineRule="atLeast"/>
        <w:rPr>
          <w:rFonts w:ascii="Times" w:hAnsi="Times" w:cs="Times"/>
          <w:color w:val="000000"/>
          <w:sz w:val="28"/>
          <w:szCs w:val="28"/>
        </w:rPr>
      </w:pPr>
    </w:p>
    <w:p w14:paraId="6989A5D2" w14:textId="461D45FE" w:rsidR="00AA2F56" w:rsidRPr="00497503" w:rsidRDefault="00AA2F56" w:rsidP="002B262E">
      <w:pPr>
        <w:pStyle w:val="ListParagraph"/>
        <w:widowControl w:val="0"/>
        <w:numPr>
          <w:ilvl w:val="0"/>
          <w:numId w:val="2"/>
        </w:numPr>
        <w:autoSpaceDE w:val="0"/>
        <w:autoSpaceDN w:val="0"/>
        <w:adjustRightInd w:val="0"/>
        <w:spacing w:after="240" w:line="340" w:lineRule="atLeast"/>
        <w:rPr>
          <w:rFonts w:ascii="Times" w:hAnsi="Times" w:cs="Times"/>
          <w:color w:val="000000"/>
          <w:sz w:val="28"/>
          <w:szCs w:val="28"/>
        </w:rPr>
      </w:pPr>
      <w:r w:rsidRPr="00497503">
        <w:rPr>
          <w:rFonts w:ascii="Times" w:hAnsi="Times" w:cs="Times"/>
          <w:color w:val="000000"/>
          <w:sz w:val="28"/>
          <w:szCs w:val="28"/>
        </w:rPr>
        <w:t xml:space="preserve">Etude de l’existant </w:t>
      </w:r>
      <w:r w:rsidRPr="00497503">
        <w:rPr>
          <w:rFonts w:ascii="Times" w:hAnsi="Times" w:cs="Times"/>
          <w:color w:val="000000"/>
          <w:sz w:val="28"/>
          <w:szCs w:val="28"/>
        </w:rPr>
        <w:softHyphen/>
      </w:r>
    </w:p>
    <w:p w14:paraId="18800CE0" w14:textId="33311FB1" w:rsidR="008C0481" w:rsidRPr="00497503" w:rsidRDefault="008C0481" w:rsidP="008C0481">
      <w:pPr>
        <w:pStyle w:val="ListParagraph"/>
        <w:widowControl w:val="0"/>
        <w:numPr>
          <w:ilvl w:val="0"/>
          <w:numId w:val="4"/>
        </w:numPr>
        <w:autoSpaceDE w:val="0"/>
        <w:autoSpaceDN w:val="0"/>
        <w:adjustRightInd w:val="0"/>
        <w:spacing w:after="240" w:line="340" w:lineRule="atLeast"/>
        <w:rPr>
          <w:rFonts w:ascii="Times" w:hAnsi="Times" w:cs="Times"/>
          <w:color w:val="000000"/>
          <w:sz w:val="28"/>
          <w:szCs w:val="28"/>
        </w:rPr>
      </w:pPr>
      <w:r w:rsidRPr="00497503">
        <w:rPr>
          <w:rFonts w:ascii="Times" w:hAnsi="Times" w:cs="Times"/>
          <w:color w:val="000000"/>
          <w:sz w:val="28"/>
          <w:szCs w:val="28"/>
        </w:rPr>
        <w:t>Objectifs du projet</w:t>
      </w:r>
    </w:p>
    <w:p w14:paraId="2D763F70" w14:textId="4E6818FB" w:rsidR="008C0481" w:rsidRPr="00497503" w:rsidRDefault="008C0481" w:rsidP="008C0481">
      <w:pPr>
        <w:pStyle w:val="ListParagraph"/>
        <w:widowControl w:val="0"/>
        <w:numPr>
          <w:ilvl w:val="0"/>
          <w:numId w:val="4"/>
        </w:numPr>
        <w:autoSpaceDE w:val="0"/>
        <w:autoSpaceDN w:val="0"/>
        <w:adjustRightInd w:val="0"/>
        <w:spacing w:after="240" w:line="340" w:lineRule="atLeast"/>
        <w:rPr>
          <w:rFonts w:ascii="Times" w:hAnsi="Times" w:cs="Times"/>
          <w:color w:val="000000"/>
          <w:sz w:val="28"/>
          <w:szCs w:val="28"/>
        </w:rPr>
      </w:pPr>
      <w:r w:rsidRPr="00497503">
        <w:rPr>
          <w:rFonts w:ascii="Times" w:hAnsi="Times" w:cs="Times"/>
          <w:color w:val="000000"/>
          <w:sz w:val="28"/>
          <w:szCs w:val="28"/>
        </w:rPr>
        <w:t>Applications existantes</w:t>
      </w:r>
    </w:p>
    <w:p w14:paraId="0A93364B" w14:textId="77777777" w:rsidR="008C0481" w:rsidRPr="00497503" w:rsidRDefault="008C0481" w:rsidP="008C0481">
      <w:pPr>
        <w:pStyle w:val="ListParagraph"/>
        <w:widowControl w:val="0"/>
        <w:autoSpaceDE w:val="0"/>
        <w:autoSpaceDN w:val="0"/>
        <w:adjustRightInd w:val="0"/>
        <w:spacing w:after="240" w:line="340" w:lineRule="atLeast"/>
        <w:rPr>
          <w:rFonts w:ascii="Times" w:hAnsi="Times" w:cs="Times"/>
          <w:color w:val="000000"/>
          <w:sz w:val="28"/>
          <w:szCs w:val="28"/>
        </w:rPr>
      </w:pPr>
    </w:p>
    <w:p w14:paraId="65F0D769" w14:textId="36F1B9E0" w:rsidR="000859EE" w:rsidRDefault="008C0481" w:rsidP="00056A4D">
      <w:pPr>
        <w:pStyle w:val="ListParagraph"/>
        <w:widowControl w:val="0"/>
        <w:numPr>
          <w:ilvl w:val="0"/>
          <w:numId w:val="2"/>
        </w:numPr>
        <w:autoSpaceDE w:val="0"/>
        <w:autoSpaceDN w:val="0"/>
        <w:adjustRightInd w:val="0"/>
        <w:spacing w:after="240" w:line="340" w:lineRule="atLeast"/>
        <w:rPr>
          <w:rFonts w:ascii="Times" w:hAnsi="Times" w:cs="Times"/>
          <w:color w:val="000000"/>
          <w:sz w:val="28"/>
          <w:szCs w:val="28"/>
        </w:rPr>
      </w:pPr>
      <w:r w:rsidRPr="00497503">
        <w:rPr>
          <w:rFonts w:ascii="Times" w:hAnsi="Times" w:cs="Times"/>
          <w:color w:val="000000"/>
          <w:sz w:val="28"/>
          <w:szCs w:val="28"/>
        </w:rPr>
        <w:t>Problématiques</w:t>
      </w:r>
    </w:p>
    <w:p w14:paraId="3465CF77" w14:textId="77777777" w:rsidR="00A578F6" w:rsidRPr="00A578F6" w:rsidRDefault="00A578F6" w:rsidP="00A578F6">
      <w:pPr>
        <w:pStyle w:val="ListParagraph"/>
        <w:ind w:left="540"/>
        <w:jc w:val="both"/>
        <w:rPr>
          <w:rFonts w:ascii="Times New Roman" w:hAnsi="Times New Roman" w:cs="Times New Roman"/>
          <w:sz w:val="28"/>
          <w:szCs w:val="28"/>
          <w:shd w:val="clear" w:color="auto" w:fill="FFFFFF"/>
        </w:rPr>
      </w:pPr>
      <w:r w:rsidRPr="00A578F6">
        <w:rPr>
          <w:rFonts w:ascii="Times New Roman" w:hAnsi="Times New Roman" w:cs="Times New Roman"/>
          <w:sz w:val="28"/>
          <w:szCs w:val="28"/>
        </w:rPr>
        <w:t xml:space="preserve">A Dakar le temps moyen passé dans les embouteillages augmente quotidiennement et de façon inquiétante tant la population et les activités économiques de la ville ne cessant de croitre. La capital connait une extrême concentration des activités et des emplois, 80% des entreprises industrielles et commerciales y sont implémentées ce qui est à l’origine de sa forte urbanisation </w:t>
      </w:r>
      <w:r w:rsidRPr="00A578F6">
        <w:rPr>
          <w:rFonts w:ascii="Times New Roman" w:hAnsi="Times New Roman" w:cs="Times New Roman"/>
          <w:sz w:val="28"/>
          <w:szCs w:val="28"/>
        </w:rPr>
        <w:lastRenderedPageBreak/>
        <w:t>avec surtout le phénomène migratoire avec ¼ de la population totale du pays. Ainsi se déplacer dans la ville devient une angoisse pour des milliers de personnes et maintenant la notion de ponctualité n’a plus sa raison d’être par rapport à ces inquiétants embouteillages trop souvent anarchiques  et qui ne se produisent plus seulement aux heures de pointe et s’étends désormais au-delà de la ville.</w:t>
      </w:r>
      <w:r w:rsidRPr="00A578F6">
        <w:rPr>
          <w:rFonts w:ascii="Times New Roman" w:hAnsi="Times New Roman" w:cs="Times New Roman"/>
          <w:sz w:val="28"/>
          <w:szCs w:val="28"/>
          <w:shd w:val="clear" w:color="auto" w:fill="FFFFFF"/>
        </w:rPr>
        <w:t xml:space="preserve"> </w:t>
      </w:r>
    </w:p>
    <w:p w14:paraId="40D4DE2C" w14:textId="0997BC11" w:rsidR="00A578F6" w:rsidRPr="00A578F6" w:rsidRDefault="00A578F6" w:rsidP="00A578F6">
      <w:pPr>
        <w:pStyle w:val="ListParagraph"/>
        <w:ind w:left="540"/>
        <w:jc w:val="both"/>
        <w:rPr>
          <w:rStyle w:val="apple-converted-space"/>
          <w:rFonts w:ascii="Times New Roman" w:hAnsi="Times New Roman" w:cs="Times New Roman"/>
          <w:sz w:val="28"/>
          <w:szCs w:val="28"/>
          <w:shd w:val="clear" w:color="auto" w:fill="FFFFFF"/>
        </w:rPr>
      </w:pPr>
      <w:r w:rsidRPr="00A578F6">
        <w:rPr>
          <w:rFonts w:ascii="Times New Roman" w:hAnsi="Times New Roman" w:cs="Times New Roman"/>
          <w:sz w:val="28"/>
          <w:szCs w:val="28"/>
          <w:shd w:val="clear" w:color="auto" w:fill="FFFFFF"/>
        </w:rPr>
        <w:t>Que ce soit dans les principaux axes routiers et/ou les artères secondaires le constat à vue d’œil est le même. Les véhicules de tous genres se déplacent au ralenti et s’arrêtent n’importe où, n’importe quand, et n’importe comment.</w:t>
      </w:r>
      <w:del w:id="0" w:author="UNHCR" w:date="2017-12-09T13:18:00Z">
        <w:r w:rsidRPr="00A578F6" w:rsidDel="00E95D4E">
          <w:rPr>
            <w:rFonts w:ascii="Times New Roman" w:hAnsi="Times New Roman" w:cs="Times New Roman"/>
            <w:sz w:val="28"/>
            <w:szCs w:val="28"/>
            <w:shd w:val="clear" w:color="auto" w:fill="FFFFFF"/>
          </w:rPr>
          <w:delText xml:space="preserve"> </w:delText>
        </w:r>
        <w:commentRangeStart w:id="1"/>
        <w:r w:rsidRPr="00A578F6" w:rsidDel="00E95D4E">
          <w:rPr>
            <w:rFonts w:ascii="Times New Roman" w:hAnsi="Times New Roman" w:cs="Times New Roman"/>
            <w:sz w:val="28"/>
            <w:szCs w:val="28"/>
            <w:shd w:val="clear" w:color="auto" w:fill="FFFFFF"/>
          </w:rPr>
          <w:delText>Bref</w:delText>
        </w:r>
      </w:del>
      <w:commentRangeEnd w:id="1"/>
      <w:r w:rsidR="00E95D4E">
        <w:rPr>
          <w:rStyle w:val="CommentReference"/>
        </w:rPr>
        <w:commentReference w:id="1"/>
      </w:r>
      <w:r w:rsidRPr="00A578F6">
        <w:rPr>
          <w:rFonts w:ascii="Times New Roman" w:hAnsi="Times New Roman" w:cs="Times New Roman"/>
          <w:sz w:val="28"/>
          <w:szCs w:val="28"/>
          <w:shd w:val="clear" w:color="auto" w:fill="FFFFFF"/>
        </w:rPr>
        <w:t xml:space="preserve">, des embouteillages anarchiques et déconcertants, </w:t>
      </w:r>
      <w:ins w:id="2" w:author="UNHCR" w:date="2017-12-09T13:19:00Z">
        <w:r w:rsidR="00E95D4E">
          <w:rPr>
            <w:rFonts w:ascii="Times New Roman" w:hAnsi="Times New Roman" w:cs="Times New Roman"/>
            <w:sz w:val="28"/>
            <w:szCs w:val="28"/>
            <w:shd w:val="clear" w:color="auto" w:fill="FFFFFF"/>
          </w:rPr>
          <w:t>u</w:t>
        </w:r>
      </w:ins>
      <w:del w:id="3" w:author="UNHCR" w:date="2017-12-09T13:19:00Z">
        <w:r w:rsidRPr="00A578F6" w:rsidDel="00E95D4E">
          <w:rPr>
            <w:rFonts w:ascii="Times New Roman" w:hAnsi="Times New Roman" w:cs="Times New Roman"/>
            <w:sz w:val="28"/>
            <w:szCs w:val="28"/>
            <w:shd w:val="clear" w:color="auto" w:fill="FFFFFF"/>
          </w:rPr>
          <w:delText>U</w:delText>
        </w:r>
      </w:del>
      <w:r w:rsidRPr="00A578F6">
        <w:rPr>
          <w:rFonts w:ascii="Times New Roman" w:hAnsi="Times New Roman" w:cs="Times New Roman"/>
          <w:sz w:val="28"/>
          <w:szCs w:val="28"/>
          <w:shd w:val="clear" w:color="auto" w:fill="FFFFFF"/>
        </w:rPr>
        <w:t>n cauchemar au quotidien</w:t>
      </w:r>
      <w:r w:rsidRPr="00A578F6">
        <w:rPr>
          <w:rStyle w:val="apple-converted-space"/>
          <w:rFonts w:ascii="Times New Roman" w:hAnsi="Times New Roman" w:cs="Times New Roman"/>
          <w:sz w:val="28"/>
          <w:szCs w:val="28"/>
          <w:shd w:val="clear" w:color="auto" w:fill="FFFFFF"/>
        </w:rPr>
        <w:t>. Ces embouteillages ont des impacts économiques et sociaux considérables, ils sont une perte de temps et donc d’argent. Un temps qui devra</w:t>
      </w:r>
      <w:ins w:id="4" w:author="UNHCR" w:date="2017-12-09T13:20:00Z">
        <w:r w:rsidR="00E95D4E">
          <w:rPr>
            <w:rStyle w:val="apple-converted-space"/>
            <w:rFonts w:ascii="Times New Roman" w:hAnsi="Times New Roman" w:cs="Times New Roman"/>
            <w:sz w:val="28"/>
            <w:szCs w:val="28"/>
            <w:shd w:val="clear" w:color="auto" w:fill="FFFFFF"/>
          </w:rPr>
          <w:t>it</w:t>
        </w:r>
      </w:ins>
      <w:r w:rsidRPr="00A578F6">
        <w:rPr>
          <w:rStyle w:val="apple-converted-space"/>
          <w:rFonts w:ascii="Times New Roman" w:hAnsi="Times New Roman" w:cs="Times New Roman"/>
          <w:sz w:val="28"/>
          <w:szCs w:val="28"/>
          <w:shd w:val="clear" w:color="auto" w:fill="FFFFFF"/>
        </w:rPr>
        <w:t xml:space="preserve"> être utilisé pour le loisir ou le travail par exemple. C’est donc une perte économique importante. Ces embouteillages sont aussi une des raisons de l’augmentation de la pollution atmosphérique car ils engendrent une consommation en carburant très élevée.</w:t>
      </w:r>
    </w:p>
    <w:p w14:paraId="415C24F0" w14:textId="77777777" w:rsidR="00A578F6" w:rsidRPr="00A578F6" w:rsidRDefault="00A578F6" w:rsidP="00A578F6">
      <w:pPr>
        <w:pStyle w:val="ListParagraph"/>
        <w:ind w:left="540"/>
        <w:jc w:val="both"/>
        <w:rPr>
          <w:rStyle w:val="apple-converted-space"/>
          <w:rFonts w:ascii="Times New Roman" w:hAnsi="Times New Roman" w:cs="Times New Roman"/>
          <w:sz w:val="28"/>
          <w:szCs w:val="28"/>
          <w:shd w:val="clear" w:color="auto" w:fill="FFFFFF"/>
        </w:rPr>
      </w:pPr>
      <w:r w:rsidRPr="00A578F6">
        <w:rPr>
          <w:rStyle w:val="apple-converted-space"/>
          <w:rFonts w:ascii="Times New Roman" w:hAnsi="Times New Roman" w:cs="Times New Roman"/>
          <w:sz w:val="28"/>
          <w:szCs w:val="28"/>
          <w:shd w:val="clear" w:color="auto" w:fill="FFFFFF"/>
        </w:rPr>
        <w:t>L’augmentation de la population et donc du taux d’équipement automobile en sont les principales causes ainsi que l’état défectueux et inadapté de infrastructures sur les réseaux des transports. Selon l’ANSD en 2010 Dakar regroupe 75% du parc automobile contre 8% à Thiès et un très faible taux dans les autres régions comme l’illustre la figure suivante.</w:t>
      </w:r>
    </w:p>
    <w:p w14:paraId="0701D4B2" w14:textId="77777777" w:rsidR="00A578F6" w:rsidRPr="00A578F6" w:rsidRDefault="00A578F6" w:rsidP="00A578F6">
      <w:pPr>
        <w:pStyle w:val="ListParagraph"/>
        <w:ind w:left="540"/>
        <w:jc w:val="both"/>
        <w:rPr>
          <w:rStyle w:val="apple-converted-space"/>
          <w:rFonts w:ascii="Times New Roman" w:hAnsi="Times New Roman" w:cs="Times New Roman"/>
          <w:sz w:val="28"/>
          <w:szCs w:val="28"/>
          <w:shd w:val="clear" w:color="auto" w:fill="FFFFFF"/>
        </w:rPr>
      </w:pPr>
      <w:r>
        <w:rPr>
          <w:noProof/>
          <w:shd w:val="clear" w:color="auto" w:fill="FFFFFF"/>
          <w:lang w:val="en-US"/>
        </w:rPr>
        <w:drawing>
          <wp:inline distT="0" distB="0" distL="0" distR="0" wp14:anchorId="295BC476" wp14:editId="408CB61D">
            <wp:extent cx="5601482" cy="310558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601482" cy="3105583"/>
                    </a:xfrm>
                    <a:prstGeom prst="rect">
                      <a:avLst/>
                    </a:prstGeom>
                  </pic:spPr>
                </pic:pic>
              </a:graphicData>
            </a:graphic>
          </wp:inline>
        </w:drawing>
      </w:r>
    </w:p>
    <w:p w14:paraId="6C496B68" w14:textId="77777777" w:rsidR="00A578F6" w:rsidRPr="00A578F6" w:rsidRDefault="00A578F6" w:rsidP="00A578F6">
      <w:pPr>
        <w:pStyle w:val="ListParagraph"/>
        <w:ind w:left="540"/>
        <w:jc w:val="both"/>
        <w:rPr>
          <w:rStyle w:val="apple-converted-space"/>
          <w:rFonts w:ascii="Times New Roman" w:hAnsi="Times New Roman" w:cs="Times New Roman"/>
          <w:sz w:val="28"/>
          <w:szCs w:val="28"/>
          <w:shd w:val="clear" w:color="auto" w:fill="FFFFFF"/>
        </w:rPr>
      </w:pPr>
      <w:r w:rsidRPr="00A578F6">
        <w:rPr>
          <w:rStyle w:val="apple-converted-space"/>
          <w:rFonts w:ascii="Times New Roman" w:hAnsi="Times New Roman" w:cs="Times New Roman"/>
          <w:sz w:val="28"/>
          <w:szCs w:val="28"/>
          <w:shd w:val="clear" w:color="auto" w:fill="FFFFFF"/>
        </w:rPr>
        <w:t xml:space="preserve"> A cela s’ajoute le problème de stationnement qui aujourd’hui est plus complexe qu’il n’y parait. Dans le contexte urbain ou l’espace est limité, le stationnement entre en effet en concurrence avec les autres usages et les aménités urbaines. En centre-ville la demande de stationnement est largement supérieure à l’offre raison pour laquelle les voitures sont garées n’</w:t>
      </w:r>
      <w:del w:id="5" w:author="UNHCR" w:date="2017-12-09T13:21:00Z">
        <w:r w:rsidRPr="00A578F6" w:rsidDel="00E95D4E">
          <w:rPr>
            <w:rStyle w:val="apple-converted-space"/>
            <w:rFonts w:ascii="Times New Roman" w:hAnsi="Times New Roman" w:cs="Times New Roman"/>
            <w:sz w:val="28"/>
            <w:szCs w:val="28"/>
            <w:shd w:val="clear" w:color="auto" w:fill="FFFFFF"/>
          </w:rPr>
          <w:delText xml:space="preserve"> </w:delText>
        </w:r>
      </w:del>
      <w:r w:rsidRPr="00A578F6">
        <w:rPr>
          <w:rStyle w:val="apple-converted-space"/>
          <w:rFonts w:ascii="Times New Roman" w:hAnsi="Times New Roman" w:cs="Times New Roman"/>
          <w:sz w:val="28"/>
          <w:szCs w:val="28"/>
          <w:shd w:val="clear" w:color="auto" w:fill="FFFFFF"/>
        </w:rPr>
        <w:t xml:space="preserve">importe où et n’importe comment.  </w:t>
      </w:r>
    </w:p>
    <w:p w14:paraId="57AA5E34" w14:textId="6487A4AC" w:rsidR="00A578F6" w:rsidRPr="00A578F6" w:rsidRDefault="00A578F6" w:rsidP="00A578F6">
      <w:pPr>
        <w:pStyle w:val="ListParagraph"/>
        <w:ind w:left="540"/>
        <w:jc w:val="both"/>
        <w:rPr>
          <w:rStyle w:val="apple-converted-space"/>
          <w:rFonts w:ascii="Times New Roman" w:hAnsi="Times New Roman" w:cs="Times New Roman"/>
          <w:sz w:val="28"/>
          <w:szCs w:val="28"/>
          <w:shd w:val="clear" w:color="auto" w:fill="FFFFFF"/>
        </w:rPr>
      </w:pPr>
      <w:r w:rsidRPr="00A578F6">
        <w:rPr>
          <w:rFonts w:ascii="Times New Roman" w:hAnsi="Times New Roman" w:cs="Times New Roman"/>
          <w:sz w:val="28"/>
          <w:szCs w:val="28"/>
          <w:shd w:val="clear" w:color="auto" w:fill="FFFFFF"/>
        </w:rPr>
        <w:lastRenderedPageBreak/>
        <w:t xml:space="preserve">Les résultats de l’enquête sur le comptage effectué avant la mise en place du plan de transport et de circulation (PCP), montre qu’en 2001, le taux de saturation du plateau avoisine de 111 % pour les sorties au Plateau et est estimé à plus de 121 % pour les entrées au Plateau. La circulation et le stationnement dans le Plateau sont devenus de plus en plus difficiles. Pendant la journée, les voies sont très encombrées. La capacité du réseau routier, compte tenu de la configuration du Plateau et </w:t>
      </w:r>
      <w:del w:id="6" w:author="UNHCR" w:date="2017-12-09T13:22:00Z">
        <w:r w:rsidRPr="00A578F6" w:rsidDel="00A366D1">
          <w:rPr>
            <w:rFonts w:ascii="Times New Roman" w:hAnsi="Times New Roman" w:cs="Times New Roman"/>
            <w:sz w:val="28"/>
            <w:szCs w:val="28"/>
            <w:shd w:val="clear" w:color="auto" w:fill="FFFFFF"/>
          </w:rPr>
          <w:delText xml:space="preserve">de </w:delText>
        </w:r>
      </w:del>
      <w:r w:rsidRPr="00A578F6">
        <w:rPr>
          <w:rFonts w:ascii="Times New Roman" w:hAnsi="Times New Roman" w:cs="Times New Roman"/>
          <w:sz w:val="28"/>
          <w:szCs w:val="28"/>
          <w:shd w:val="clear" w:color="auto" w:fill="FFFFFF"/>
        </w:rPr>
        <w:t xml:space="preserve">du fait de l’accroissement continu du parc automobile de véhicule, est </w:t>
      </w:r>
      <w:del w:id="7" w:author="UNHCR" w:date="2017-12-23T13:36:00Z">
        <w:r w:rsidRPr="00A578F6" w:rsidDel="00BB470E">
          <w:rPr>
            <w:rFonts w:ascii="Times New Roman" w:hAnsi="Times New Roman" w:cs="Times New Roman"/>
            <w:sz w:val="28"/>
            <w:szCs w:val="28"/>
            <w:shd w:val="clear" w:color="auto" w:fill="FFFFFF"/>
          </w:rPr>
          <w:delText>arrivé</w:delText>
        </w:r>
      </w:del>
      <w:ins w:id="8" w:author="UNHCR" w:date="2017-12-23T13:36:00Z">
        <w:r w:rsidR="00BB470E" w:rsidRPr="00A578F6">
          <w:rPr>
            <w:rFonts w:ascii="Times New Roman" w:hAnsi="Times New Roman" w:cs="Times New Roman"/>
            <w:sz w:val="28"/>
            <w:szCs w:val="28"/>
            <w:shd w:val="clear" w:color="auto" w:fill="FFFFFF"/>
          </w:rPr>
          <w:t>arrivée</w:t>
        </w:r>
      </w:ins>
      <w:r w:rsidRPr="00A578F6">
        <w:rPr>
          <w:rFonts w:ascii="Times New Roman" w:hAnsi="Times New Roman" w:cs="Times New Roman"/>
          <w:sz w:val="28"/>
          <w:szCs w:val="28"/>
          <w:shd w:val="clear" w:color="auto" w:fill="FFFFFF"/>
        </w:rPr>
        <w:t xml:space="preserve"> à saturation. Le nombre relativement important d’équipements structurants dans le Plateau suscite des déplacements quotidiens croissants ; quotidiennement, le nombre d’individus fréquentant le Plateau est estimé à environ 2 300 000</w:t>
      </w:r>
      <w:del w:id="9" w:author="UNHCR" w:date="2017-12-09T13:23:00Z">
        <w:r w:rsidRPr="00A578F6" w:rsidDel="00A366D1">
          <w:rPr>
            <w:rFonts w:ascii="Times New Roman" w:hAnsi="Times New Roman" w:cs="Times New Roman"/>
            <w:sz w:val="28"/>
            <w:szCs w:val="28"/>
            <w:shd w:val="clear" w:color="auto" w:fill="FFFFFF"/>
          </w:rPr>
          <w:delText xml:space="preserve"> de personnes</w:delText>
        </w:r>
      </w:del>
      <w:r w:rsidRPr="00A578F6">
        <w:rPr>
          <w:rFonts w:ascii="Times New Roman" w:hAnsi="Times New Roman" w:cs="Times New Roman"/>
          <w:sz w:val="28"/>
          <w:szCs w:val="28"/>
          <w:shd w:val="clear" w:color="auto" w:fill="FFFFFF"/>
        </w:rPr>
        <w:t xml:space="preserve">. </w:t>
      </w:r>
      <w:del w:id="10" w:author="UNHCR" w:date="2017-12-09T13:24:00Z">
        <w:r w:rsidRPr="00A578F6" w:rsidDel="00A366D1">
          <w:rPr>
            <w:rFonts w:ascii="Times New Roman" w:hAnsi="Times New Roman" w:cs="Times New Roman"/>
            <w:sz w:val="28"/>
            <w:szCs w:val="28"/>
            <w:shd w:val="clear" w:color="auto" w:fill="FFFFFF"/>
          </w:rPr>
          <w:delText>Pour contenir et transporter ces volumes de personnes, plusieurs difficultés se posent</w:delText>
        </w:r>
      </w:del>
      <w:ins w:id="11" w:author="UNHCR" w:date="2017-12-09T13:24:00Z">
        <w:r w:rsidR="00A366D1">
          <w:rPr>
            <w:rFonts w:ascii="Times New Roman" w:hAnsi="Times New Roman" w:cs="Times New Roman"/>
            <w:sz w:val="28"/>
            <w:szCs w:val="28"/>
            <w:shd w:val="clear" w:color="auto" w:fill="FFFFFF"/>
          </w:rPr>
          <w:t xml:space="preserve">La </w:t>
        </w:r>
      </w:ins>
      <w:ins w:id="12" w:author="UNHCR" w:date="2017-12-09T13:25:00Z">
        <w:r w:rsidR="00A366D1">
          <w:rPr>
            <w:rFonts w:ascii="Times New Roman" w:hAnsi="Times New Roman" w:cs="Times New Roman"/>
            <w:sz w:val="28"/>
            <w:szCs w:val="28"/>
            <w:shd w:val="clear" w:color="auto" w:fill="FFFFFF"/>
          </w:rPr>
          <w:t>mobilité</w:t>
        </w:r>
      </w:ins>
      <w:ins w:id="13" w:author="UNHCR" w:date="2017-12-09T13:24:00Z">
        <w:r w:rsidR="00A366D1">
          <w:rPr>
            <w:rFonts w:ascii="Times New Roman" w:hAnsi="Times New Roman" w:cs="Times New Roman"/>
            <w:sz w:val="28"/>
            <w:szCs w:val="28"/>
            <w:shd w:val="clear" w:color="auto" w:fill="FFFFFF"/>
          </w:rPr>
          <w:t xml:space="preserve"> de ces individus pose de </w:t>
        </w:r>
      </w:ins>
      <w:ins w:id="14" w:author="UNHCR" w:date="2017-12-09T13:25:00Z">
        <w:r w:rsidR="00A366D1">
          <w:rPr>
            <w:rFonts w:ascii="Times New Roman" w:hAnsi="Times New Roman" w:cs="Times New Roman"/>
            <w:sz w:val="28"/>
            <w:szCs w:val="28"/>
            <w:shd w:val="clear" w:color="auto" w:fill="FFFFFF"/>
          </w:rPr>
          <w:t>sérieux</w:t>
        </w:r>
      </w:ins>
      <w:ins w:id="15" w:author="UNHCR" w:date="2017-12-09T13:24:00Z">
        <w:r w:rsidR="00A366D1">
          <w:rPr>
            <w:rFonts w:ascii="Times New Roman" w:hAnsi="Times New Roman" w:cs="Times New Roman"/>
            <w:sz w:val="28"/>
            <w:szCs w:val="28"/>
            <w:shd w:val="clear" w:color="auto" w:fill="FFFFFF"/>
          </w:rPr>
          <w:t xml:space="preserve"> </w:t>
        </w:r>
      </w:ins>
      <w:ins w:id="16" w:author="UNHCR" w:date="2017-12-09T13:25:00Z">
        <w:r w:rsidR="00A366D1">
          <w:rPr>
            <w:rFonts w:ascii="Times New Roman" w:hAnsi="Times New Roman" w:cs="Times New Roman"/>
            <w:sz w:val="28"/>
            <w:szCs w:val="28"/>
            <w:shd w:val="clear" w:color="auto" w:fill="FFFFFF"/>
          </w:rPr>
          <w:t>défis</w:t>
        </w:r>
      </w:ins>
      <w:r w:rsidRPr="00A578F6">
        <w:rPr>
          <w:rFonts w:ascii="Times New Roman" w:hAnsi="Times New Roman" w:cs="Times New Roman"/>
          <w:sz w:val="28"/>
          <w:szCs w:val="28"/>
          <w:shd w:val="clear" w:color="auto" w:fill="FFFFFF"/>
        </w:rPr>
        <w:t>. Les déplacements d’individus sont combinés aux transferts de biens et de services.</w:t>
      </w:r>
    </w:p>
    <w:p w14:paraId="774190C5" w14:textId="196B2E59" w:rsidR="00A578F6" w:rsidRPr="00A578F6" w:rsidRDefault="00A578F6" w:rsidP="00A578F6">
      <w:pPr>
        <w:pStyle w:val="ListParagraph"/>
        <w:ind w:left="540"/>
        <w:jc w:val="both"/>
        <w:rPr>
          <w:rFonts w:ascii="Times New Roman" w:hAnsi="Times New Roman" w:cs="Times New Roman"/>
          <w:bCs/>
          <w:sz w:val="28"/>
          <w:szCs w:val="28"/>
          <w:shd w:val="clear" w:color="auto" w:fill="FFFFFF"/>
        </w:rPr>
      </w:pPr>
      <w:r w:rsidRPr="00A578F6">
        <w:rPr>
          <w:rStyle w:val="apple-converted-space"/>
          <w:rFonts w:ascii="Times New Roman" w:hAnsi="Times New Roman" w:cs="Times New Roman"/>
          <w:sz w:val="28"/>
          <w:szCs w:val="28"/>
          <w:shd w:val="clear" w:color="auto" w:fill="FFFFFF"/>
        </w:rPr>
        <w:t>Ceci est aujourd’hui un grand handicap pour la fluidité de la circulation. Les automobilistes ont souvent d’énormes problèmes pour trouver un parking libre pour stationner. Surtout pour ceux qui viennent en villes juste pour un business c’est-à-dire ceux qui n’y travaillent pas car presque 90% des parkings en centre-ville sont réservés à ceux qui y travaillent. Ils leur arrivent parfois de sillonner les rues pendant des heures sans trouver un endroit ou se garer ce qui peut être une perte de temps mais aussi de carburant. A cause de ce déficit les voitures occupent non seulement la place des piétons mais aussi encombrent la route</w:t>
      </w:r>
      <w:ins w:id="17" w:author="UNHCR" w:date="2017-12-09T13:26:00Z">
        <w:r w:rsidR="00A366D1">
          <w:rPr>
            <w:rStyle w:val="apple-converted-space"/>
            <w:rFonts w:ascii="Times New Roman" w:hAnsi="Times New Roman" w:cs="Times New Roman"/>
            <w:sz w:val="28"/>
            <w:szCs w:val="28"/>
            <w:shd w:val="clear" w:color="auto" w:fill="FFFFFF"/>
          </w:rPr>
          <w:t>.</w:t>
        </w:r>
      </w:ins>
      <w:r w:rsidRPr="00A578F6">
        <w:rPr>
          <w:rStyle w:val="apple-converted-space"/>
          <w:rFonts w:ascii="Times New Roman" w:hAnsi="Times New Roman" w:cs="Times New Roman"/>
          <w:sz w:val="28"/>
          <w:szCs w:val="28"/>
          <w:shd w:val="clear" w:color="auto" w:fill="FFFFFF"/>
        </w:rPr>
        <w:t xml:space="preserve"> </w:t>
      </w:r>
      <w:ins w:id="18" w:author="UNHCR" w:date="2017-12-09T13:26:00Z">
        <w:r w:rsidR="00A366D1">
          <w:rPr>
            <w:rStyle w:val="apple-converted-space"/>
            <w:rFonts w:ascii="Times New Roman" w:hAnsi="Times New Roman" w:cs="Times New Roman"/>
            <w:sz w:val="28"/>
            <w:szCs w:val="28"/>
            <w:shd w:val="clear" w:color="auto" w:fill="FFFFFF"/>
          </w:rPr>
          <w:t>U</w:t>
        </w:r>
      </w:ins>
      <w:del w:id="19" w:author="UNHCR" w:date="2017-12-09T13:26:00Z">
        <w:r w:rsidRPr="00A578F6" w:rsidDel="00A366D1">
          <w:rPr>
            <w:rStyle w:val="apple-converted-space"/>
            <w:rFonts w:ascii="Times New Roman" w:hAnsi="Times New Roman" w:cs="Times New Roman"/>
            <w:sz w:val="28"/>
            <w:szCs w:val="28"/>
            <w:shd w:val="clear" w:color="auto" w:fill="FFFFFF"/>
          </w:rPr>
          <w:delText>u</w:delText>
        </w:r>
      </w:del>
      <w:r w:rsidRPr="00A578F6">
        <w:rPr>
          <w:rStyle w:val="apple-converted-space"/>
          <w:rFonts w:ascii="Times New Roman" w:hAnsi="Times New Roman" w:cs="Times New Roman"/>
          <w:sz w:val="28"/>
          <w:szCs w:val="28"/>
          <w:shd w:val="clear" w:color="auto" w:fill="FFFFFF"/>
        </w:rPr>
        <w:t xml:space="preserve">ne des plus grande cause de la </w:t>
      </w:r>
      <w:commentRangeStart w:id="20"/>
      <w:r w:rsidRPr="00A578F6">
        <w:rPr>
          <w:rStyle w:val="apple-converted-space"/>
          <w:rFonts w:ascii="Times New Roman" w:hAnsi="Times New Roman" w:cs="Times New Roman"/>
          <w:sz w:val="28"/>
          <w:szCs w:val="28"/>
          <w:shd w:val="clear" w:color="auto" w:fill="FFFFFF"/>
        </w:rPr>
        <w:t xml:space="preserve">circulation </w:t>
      </w:r>
      <w:commentRangeEnd w:id="20"/>
      <w:r w:rsidR="00A366D1">
        <w:rPr>
          <w:rStyle w:val="CommentReference"/>
        </w:rPr>
        <w:commentReference w:id="20"/>
      </w:r>
      <w:r w:rsidRPr="00A578F6">
        <w:rPr>
          <w:rStyle w:val="apple-converted-space"/>
          <w:rFonts w:ascii="Times New Roman" w:hAnsi="Times New Roman" w:cs="Times New Roman"/>
          <w:sz w:val="28"/>
          <w:szCs w:val="28"/>
          <w:shd w:val="clear" w:color="auto" w:fill="FFFFFF"/>
        </w:rPr>
        <w:t>en centre-ville. Les solutions sont contre-intuitives et appellent une gestion du stationnement. Pour pallier à cela la mairie de Dakar plateau permet le stationnement unilatéral pour éviter un encombrement de la place publique. La commune a ainsi aménagé des espaces avec la présence d’agents pour gérer le stationnement. La gestion des parkings met en jeu deux grands acteurs à savoir la mairie et ses sous-traitants mais aussi des sociétés privées qui détiennent leur propre parking</w:t>
      </w:r>
      <w:r w:rsidRPr="00A578F6">
        <w:rPr>
          <w:rFonts w:ascii="Times New Roman" w:hAnsi="Times New Roman" w:cs="Times New Roman"/>
          <w:bCs/>
          <w:sz w:val="28"/>
          <w:szCs w:val="28"/>
          <w:shd w:val="clear" w:color="auto" w:fill="FFFFFF"/>
        </w:rPr>
        <w:t xml:space="preserve"> avec une facturation de 200,000 FCFA par voiture pour une période d’un an qui sera versée à la mairie. Malgré </w:t>
      </w:r>
      <w:ins w:id="21" w:author="UNHCR" w:date="2017-12-09T13:31:00Z">
        <w:r w:rsidR="00BB470E">
          <w:rPr>
            <w:rFonts w:ascii="Times New Roman" w:hAnsi="Times New Roman" w:cs="Times New Roman"/>
            <w:bCs/>
            <w:sz w:val="28"/>
            <w:szCs w:val="28"/>
            <w:shd w:val="clear" w:color="auto" w:fill="FFFFFF"/>
          </w:rPr>
          <w:t>cet</w:t>
        </w:r>
        <w:r w:rsidR="00A366D1" w:rsidRPr="00A578F6">
          <w:rPr>
            <w:rFonts w:ascii="Times New Roman" w:hAnsi="Times New Roman" w:cs="Times New Roman"/>
            <w:bCs/>
            <w:sz w:val="28"/>
            <w:szCs w:val="28"/>
            <w:shd w:val="clear" w:color="auto" w:fill="FFFFFF"/>
          </w:rPr>
          <w:t xml:space="preserve"> </w:t>
        </w:r>
      </w:ins>
      <w:del w:id="22" w:author="UNHCR" w:date="2017-12-09T13:31:00Z">
        <w:r w:rsidRPr="00A578F6" w:rsidDel="00A366D1">
          <w:rPr>
            <w:rFonts w:ascii="Times New Roman" w:hAnsi="Times New Roman" w:cs="Times New Roman"/>
            <w:bCs/>
            <w:sz w:val="28"/>
            <w:szCs w:val="28"/>
            <w:shd w:val="clear" w:color="auto" w:fill="FFFFFF"/>
          </w:rPr>
          <w:delText>l’</w:delText>
        </w:r>
      </w:del>
      <w:del w:id="23" w:author="UNHCR" w:date="2017-12-23T13:36:00Z">
        <w:r w:rsidRPr="00A578F6" w:rsidDel="00BB470E">
          <w:rPr>
            <w:rFonts w:ascii="Times New Roman" w:hAnsi="Times New Roman" w:cs="Times New Roman"/>
            <w:bCs/>
            <w:sz w:val="28"/>
            <w:szCs w:val="28"/>
            <w:shd w:val="clear" w:color="auto" w:fill="FFFFFF"/>
          </w:rPr>
          <w:delText xml:space="preserve">effort </w:delText>
        </w:r>
      </w:del>
      <w:ins w:id="24" w:author="UNHCR" w:date="2017-12-23T13:36:00Z">
        <w:r w:rsidR="00BB470E" w:rsidRPr="00A578F6">
          <w:rPr>
            <w:rFonts w:ascii="Times New Roman" w:hAnsi="Times New Roman" w:cs="Times New Roman"/>
            <w:bCs/>
            <w:sz w:val="28"/>
            <w:szCs w:val="28"/>
            <w:shd w:val="clear" w:color="auto" w:fill="FFFFFF"/>
          </w:rPr>
          <w:t>effort</w:t>
        </w:r>
      </w:ins>
      <w:del w:id="25" w:author="UNHCR" w:date="2017-12-09T13:31:00Z">
        <w:r w:rsidRPr="00A578F6" w:rsidDel="00A366D1">
          <w:rPr>
            <w:rFonts w:ascii="Times New Roman" w:hAnsi="Times New Roman" w:cs="Times New Roman"/>
            <w:bCs/>
            <w:sz w:val="28"/>
            <w:szCs w:val="28"/>
            <w:shd w:val="clear" w:color="auto" w:fill="FFFFFF"/>
          </w:rPr>
          <w:delText>de cette dernière</w:delText>
        </w:r>
      </w:del>
      <w:r w:rsidRPr="00A578F6">
        <w:rPr>
          <w:rFonts w:ascii="Times New Roman" w:hAnsi="Times New Roman" w:cs="Times New Roman"/>
          <w:bCs/>
          <w:sz w:val="28"/>
          <w:szCs w:val="28"/>
          <w:shd w:val="clear" w:color="auto" w:fill="FFFFFF"/>
        </w:rPr>
        <w:t xml:space="preserve">, </w:t>
      </w:r>
      <w:ins w:id="26" w:author="UNHCR" w:date="2017-12-09T13:31:00Z">
        <w:r w:rsidR="00A366D1">
          <w:rPr>
            <w:rFonts w:ascii="Times New Roman" w:hAnsi="Times New Roman" w:cs="Times New Roman"/>
            <w:bCs/>
            <w:sz w:val="28"/>
            <w:szCs w:val="28"/>
            <w:shd w:val="clear" w:color="auto" w:fill="FFFFFF"/>
          </w:rPr>
          <w:t xml:space="preserve">le </w:t>
        </w:r>
      </w:ins>
      <w:ins w:id="27" w:author="UNHCR" w:date="2017-12-23T13:35:00Z">
        <w:r w:rsidR="00BB470E">
          <w:rPr>
            <w:rFonts w:ascii="Times New Roman" w:hAnsi="Times New Roman" w:cs="Times New Roman"/>
            <w:bCs/>
            <w:sz w:val="28"/>
            <w:szCs w:val="28"/>
            <w:shd w:val="clear" w:color="auto" w:fill="FFFFFF"/>
          </w:rPr>
          <w:t>déficit</w:t>
        </w:r>
      </w:ins>
      <w:ins w:id="28" w:author="UNHCR" w:date="2017-12-09T13:31:00Z">
        <w:r w:rsidR="00F16A03">
          <w:rPr>
            <w:rFonts w:ascii="Times New Roman" w:hAnsi="Times New Roman" w:cs="Times New Roman"/>
            <w:bCs/>
            <w:sz w:val="28"/>
            <w:szCs w:val="28"/>
            <w:shd w:val="clear" w:color="auto" w:fill="FFFFFF"/>
          </w:rPr>
          <w:t xml:space="preserve"> d</w:t>
        </w:r>
        <w:r w:rsidR="00A366D1">
          <w:rPr>
            <w:rFonts w:ascii="Times New Roman" w:hAnsi="Times New Roman" w:cs="Times New Roman"/>
            <w:bCs/>
            <w:sz w:val="28"/>
            <w:szCs w:val="28"/>
            <w:shd w:val="clear" w:color="auto" w:fill="FFFFFF"/>
          </w:rPr>
          <w:t xml:space="preserve">e </w:t>
        </w:r>
      </w:ins>
      <w:ins w:id="29" w:author="UNHCR" w:date="2017-12-09T13:32:00Z">
        <w:r w:rsidR="00A366D1">
          <w:rPr>
            <w:rFonts w:ascii="Times New Roman" w:hAnsi="Times New Roman" w:cs="Times New Roman"/>
            <w:bCs/>
            <w:sz w:val="28"/>
            <w:szCs w:val="28"/>
            <w:shd w:val="clear" w:color="auto" w:fill="FFFFFF"/>
          </w:rPr>
          <w:t xml:space="preserve">place pour stationner </w:t>
        </w:r>
        <w:r w:rsidR="00F16A03">
          <w:rPr>
            <w:rFonts w:ascii="Times New Roman" w:hAnsi="Times New Roman" w:cs="Times New Roman"/>
            <w:bCs/>
            <w:sz w:val="28"/>
            <w:szCs w:val="28"/>
            <w:shd w:val="clear" w:color="auto" w:fill="FFFFFF"/>
          </w:rPr>
          <w:t xml:space="preserve">reste encore un challenge pour </w:t>
        </w:r>
      </w:ins>
      <w:r w:rsidRPr="00A578F6">
        <w:rPr>
          <w:rFonts w:ascii="Times New Roman" w:hAnsi="Times New Roman" w:cs="Times New Roman"/>
          <w:bCs/>
          <w:sz w:val="28"/>
          <w:szCs w:val="28"/>
          <w:shd w:val="clear" w:color="auto" w:fill="FFFFFF"/>
        </w:rPr>
        <w:t>les automobilistes</w:t>
      </w:r>
      <w:del w:id="30" w:author="UNHCR" w:date="2017-12-09T13:33:00Z">
        <w:r w:rsidRPr="00A578F6" w:rsidDel="00F16A03">
          <w:rPr>
            <w:rFonts w:ascii="Times New Roman" w:hAnsi="Times New Roman" w:cs="Times New Roman"/>
            <w:bCs/>
            <w:sz w:val="28"/>
            <w:szCs w:val="28"/>
            <w:shd w:val="clear" w:color="auto" w:fill="FFFFFF"/>
          </w:rPr>
          <w:delText xml:space="preserve"> ont toujours des problèmes lorsqu’il s’agit de stationner</w:delText>
        </w:r>
      </w:del>
      <w:r w:rsidRPr="00A578F6">
        <w:rPr>
          <w:rFonts w:ascii="Times New Roman" w:hAnsi="Times New Roman" w:cs="Times New Roman"/>
          <w:bCs/>
          <w:sz w:val="28"/>
          <w:szCs w:val="28"/>
          <w:shd w:val="clear" w:color="auto" w:fill="FFFFFF"/>
        </w:rPr>
        <w:t xml:space="preserve">. Les principales causes sont entre autre une mauvaise gestion des parkings, le problème de localiser un parking disponible mais aussi certaines personnes, à l’insu de la </w:t>
      </w:r>
      <w:del w:id="31" w:author="UNHCR" w:date="2017-12-09T13:33:00Z">
        <w:r w:rsidRPr="00A578F6" w:rsidDel="00F16A03">
          <w:rPr>
            <w:rFonts w:ascii="Times New Roman" w:hAnsi="Times New Roman" w:cs="Times New Roman"/>
            <w:bCs/>
            <w:sz w:val="28"/>
            <w:szCs w:val="28"/>
            <w:shd w:val="clear" w:color="auto" w:fill="FFFFFF"/>
          </w:rPr>
          <w:delText xml:space="preserve">commune </w:delText>
        </w:r>
      </w:del>
      <w:ins w:id="32" w:author="UNHCR" w:date="2017-12-09T13:33:00Z">
        <w:r w:rsidR="00F16A03">
          <w:rPr>
            <w:rFonts w:ascii="Times New Roman" w:hAnsi="Times New Roman" w:cs="Times New Roman"/>
            <w:bCs/>
            <w:sz w:val="28"/>
            <w:szCs w:val="28"/>
            <w:shd w:val="clear" w:color="auto" w:fill="FFFFFF"/>
          </w:rPr>
          <w:t>marie,</w:t>
        </w:r>
        <w:r w:rsidR="00F16A03" w:rsidRPr="00A578F6">
          <w:rPr>
            <w:rFonts w:ascii="Times New Roman" w:hAnsi="Times New Roman" w:cs="Times New Roman"/>
            <w:bCs/>
            <w:sz w:val="28"/>
            <w:szCs w:val="28"/>
            <w:shd w:val="clear" w:color="auto" w:fill="FFFFFF"/>
          </w:rPr>
          <w:t xml:space="preserve"> </w:t>
        </w:r>
      </w:ins>
      <w:r w:rsidRPr="00A578F6">
        <w:rPr>
          <w:rFonts w:ascii="Times New Roman" w:hAnsi="Times New Roman" w:cs="Times New Roman"/>
          <w:bCs/>
          <w:sz w:val="28"/>
          <w:szCs w:val="28"/>
          <w:shd w:val="clear" w:color="auto" w:fill="FFFFFF"/>
        </w:rPr>
        <w:t>utilisent des espaces qui selon</w:t>
      </w:r>
      <w:ins w:id="33" w:author="UNHCR" w:date="2017-12-09T13:34:00Z">
        <w:r w:rsidR="00F16A03">
          <w:rPr>
            <w:rFonts w:ascii="Times New Roman" w:hAnsi="Times New Roman" w:cs="Times New Roman"/>
            <w:bCs/>
            <w:sz w:val="28"/>
            <w:szCs w:val="28"/>
            <w:shd w:val="clear" w:color="auto" w:fill="FFFFFF"/>
          </w:rPr>
          <w:t xml:space="preserve"> eux</w:t>
        </w:r>
      </w:ins>
      <w:r w:rsidRPr="00A578F6">
        <w:rPr>
          <w:rFonts w:ascii="Times New Roman" w:hAnsi="Times New Roman" w:cs="Times New Roman"/>
          <w:bCs/>
          <w:sz w:val="28"/>
          <w:szCs w:val="28"/>
          <w:shd w:val="clear" w:color="auto" w:fill="FFFFFF"/>
        </w:rPr>
        <w:t xml:space="preserve"> sont réserves pour y faire du commerce.</w:t>
      </w:r>
    </w:p>
    <w:p w14:paraId="2424D756" w14:textId="77777777" w:rsidR="00A578F6" w:rsidRPr="00497503" w:rsidRDefault="00A578F6" w:rsidP="00A578F6">
      <w:pPr>
        <w:pStyle w:val="ListParagraph"/>
        <w:widowControl w:val="0"/>
        <w:autoSpaceDE w:val="0"/>
        <w:autoSpaceDN w:val="0"/>
        <w:adjustRightInd w:val="0"/>
        <w:spacing w:after="240" w:line="340" w:lineRule="atLeast"/>
        <w:ind w:left="540"/>
        <w:rPr>
          <w:rFonts w:ascii="Times" w:hAnsi="Times" w:cs="Times"/>
          <w:color w:val="000000"/>
          <w:sz w:val="28"/>
          <w:szCs w:val="28"/>
        </w:rPr>
      </w:pPr>
    </w:p>
    <w:p w14:paraId="6384C3DD" w14:textId="77777777" w:rsidR="000859EE" w:rsidRPr="00497503" w:rsidRDefault="000859EE" w:rsidP="000859EE">
      <w:pPr>
        <w:pStyle w:val="ListParagraph"/>
        <w:widowControl w:val="0"/>
        <w:autoSpaceDE w:val="0"/>
        <w:autoSpaceDN w:val="0"/>
        <w:adjustRightInd w:val="0"/>
        <w:spacing w:after="240" w:line="340" w:lineRule="atLeast"/>
        <w:ind w:left="540"/>
        <w:rPr>
          <w:rFonts w:ascii="Times" w:hAnsi="Times" w:cs="Times"/>
          <w:color w:val="000000"/>
          <w:sz w:val="28"/>
          <w:szCs w:val="28"/>
        </w:rPr>
      </w:pPr>
    </w:p>
    <w:p w14:paraId="4C969E4E" w14:textId="711AB763" w:rsidR="008C0481" w:rsidRPr="00497503" w:rsidRDefault="008C0481" w:rsidP="002B262E">
      <w:pPr>
        <w:pStyle w:val="ListParagraph"/>
        <w:widowControl w:val="0"/>
        <w:numPr>
          <w:ilvl w:val="0"/>
          <w:numId w:val="2"/>
        </w:numPr>
        <w:autoSpaceDE w:val="0"/>
        <w:autoSpaceDN w:val="0"/>
        <w:adjustRightInd w:val="0"/>
        <w:spacing w:after="240" w:line="340" w:lineRule="atLeast"/>
        <w:rPr>
          <w:rFonts w:ascii="Times" w:hAnsi="Times" w:cs="Times"/>
          <w:color w:val="000000"/>
          <w:sz w:val="28"/>
          <w:szCs w:val="28"/>
        </w:rPr>
      </w:pPr>
      <w:r w:rsidRPr="00497503">
        <w:rPr>
          <w:rFonts w:ascii="Times" w:hAnsi="Times" w:cs="Times"/>
          <w:color w:val="000000"/>
          <w:sz w:val="28"/>
          <w:szCs w:val="28"/>
        </w:rPr>
        <w:t>Cahier des charges</w:t>
      </w:r>
    </w:p>
    <w:p w14:paraId="28FA3F7C" w14:textId="46B41A52" w:rsidR="008C0481" w:rsidRDefault="000859EE" w:rsidP="008C0481">
      <w:pPr>
        <w:pStyle w:val="ListParagraph"/>
        <w:widowControl w:val="0"/>
        <w:numPr>
          <w:ilvl w:val="0"/>
          <w:numId w:val="5"/>
        </w:numPr>
        <w:autoSpaceDE w:val="0"/>
        <w:autoSpaceDN w:val="0"/>
        <w:adjustRightInd w:val="0"/>
        <w:spacing w:after="240" w:line="340" w:lineRule="atLeast"/>
        <w:rPr>
          <w:rFonts w:ascii="Times" w:hAnsi="Times" w:cs="Times"/>
          <w:color w:val="000000"/>
          <w:sz w:val="28"/>
          <w:szCs w:val="28"/>
        </w:rPr>
      </w:pPr>
      <w:r w:rsidRPr="00497503">
        <w:rPr>
          <w:rFonts w:ascii="Times" w:hAnsi="Times" w:cs="Times"/>
          <w:color w:val="000000"/>
          <w:sz w:val="28"/>
          <w:szCs w:val="28"/>
        </w:rPr>
        <w:t>Solution proposée</w:t>
      </w:r>
    </w:p>
    <w:p w14:paraId="7D5161D1" w14:textId="799DFBF3" w:rsidR="002E43D8" w:rsidRPr="00F16A03" w:rsidRDefault="002E43D8">
      <w:pPr>
        <w:jc w:val="both"/>
        <w:rPr>
          <w:rFonts w:ascii="Times New Roman" w:hAnsi="Times New Roman" w:cs="Times New Roman"/>
          <w:bCs/>
          <w:sz w:val="28"/>
          <w:shd w:val="clear" w:color="auto" w:fill="FFFFFF"/>
          <w:rPrChange w:id="34" w:author="UNHCR" w:date="2017-12-09T13:34:00Z">
            <w:rPr>
              <w:shd w:val="clear" w:color="auto" w:fill="FFFFFF"/>
            </w:rPr>
          </w:rPrChange>
        </w:rPr>
        <w:pPrChange w:id="35" w:author="UNHCR" w:date="2017-12-09T13:34:00Z">
          <w:pPr>
            <w:pStyle w:val="ListParagraph"/>
            <w:numPr>
              <w:numId w:val="5"/>
            </w:numPr>
            <w:ind w:hanging="360"/>
            <w:jc w:val="both"/>
          </w:pPr>
        </w:pPrChange>
      </w:pPr>
      <w:r w:rsidRPr="00F16A03">
        <w:rPr>
          <w:rFonts w:ascii="Times New Roman" w:hAnsi="Times New Roman" w:cs="Times New Roman"/>
          <w:bCs/>
          <w:sz w:val="28"/>
          <w:shd w:val="clear" w:color="auto" w:fill="FFFFFF"/>
          <w:rPrChange w:id="36" w:author="UNHCR" w:date="2017-12-09T13:34:00Z">
            <w:rPr>
              <w:shd w:val="clear" w:color="auto" w:fill="FFFFFF"/>
            </w:rPr>
          </w:rPrChange>
        </w:rPr>
        <w:lastRenderedPageBreak/>
        <w:t xml:space="preserve">Pour mieux pallier à ce problème, nous </w:t>
      </w:r>
      <w:del w:id="37" w:author="UNHCR" w:date="2017-12-09T13:35:00Z">
        <w:r w:rsidRPr="00F16A03" w:rsidDel="00F16A03">
          <w:rPr>
            <w:rFonts w:ascii="Times New Roman" w:hAnsi="Times New Roman" w:cs="Times New Roman"/>
            <w:bCs/>
            <w:sz w:val="28"/>
            <w:shd w:val="clear" w:color="auto" w:fill="FFFFFF"/>
            <w:rPrChange w:id="38" w:author="UNHCR" w:date="2017-12-09T13:34:00Z">
              <w:rPr>
                <w:shd w:val="clear" w:color="auto" w:fill="FFFFFF"/>
              </w:rPr>
            </w:rPrChange>
          </w:rPr>
          <w:delText xml:space="preserve">avons </w:delText>
        </w:r>
      </w:del>
      <w:ins w:id="39" w:author="UNHCR" w:date="2017-12-09T13:35:00Z">
        <w:r w:rsidR="00F16A03">
          <w:rPr>
            <w:rFonts w:ascii="Times New Roman" w:hAnsi="Times New Roman" w:cs="Times New Roman"/>
            <w:bCs/>
            <w:sz w:val="28"/>
            <w:shd w:val="clear" w:color="auto" w:fill="FFFFFF"/>
          </w:rPr>
          <w:t>allons</w:t>
        </w:r>
        <w:r w:rsidR="00F16A03" w:rsidRPr="00F16A03">
          <w:rPr>
            <w:rFonts w:ascii="Times New Roman" w:hAnsi="Times New Roman" w:cs="Times New Roman"/>
            <w:bCs/>
            <w:sz w:val="28"/>
            <w:shd w:val="clear" w:color="auto" w:fill="FFFFFF"/>
            <w:rPrChange w:id="40" w:author="UNHCR" w:date="2017-12-09T13:34:00Z">
              <w:rPr>
                <w:shd w:val="clear" w:color="auto" w:fill="FFFFFF"/>
              </w:rPr>
            </w:rPrChange>
          </w:rPr>
          <w:t xml:space="preserve"> </w:t>
        </w:r>
      </w:ins>
      <w:r w:rsidRPr="00F16A03">
        <w:rPr>
          <w:rFonts w:ascii="Times New Roman" w:hAnsi="Times New Roman" w:cs="Times New Roman"/>
          <w:bCs/>
          <w:sz w:val="28"/>
          <w:shd w:val="clear" w:color="auto" w:fill="FFFFFF"/>
          <w:rPrChange w:id="41" w:author="UNHCR" w:date="2017-12-09T13:34:00Z">
            <w:rPr>
              <w:shd w:val="clear" w:color="auto" w:fill="FFFFFF"/>
            </w:rPr>
          </w:rPrChange>
        </w:rPr>
        <w:t>m</w:t>
      </w:r>
      <w:ins w:id="42" w:author="UNHCR" w:date="2017-12-09T13:35:00Z">
        <w:r w:rsidR="00F16A03">
          <w:rPr>
            <w:rFonts w:ascii="Times New Roman" w:hAnsi="Times New Roman" w:cs="Times New Roman"/>
            <w:bCs/>
            <w:sz w:val="28"/>
            <w:shd w:val="clear" w:color="auto" w:fill="FFFFFF"/>
          </w:rPr>
          <w:t>ettre</w:t>
        </w:r>
      </w:ins>
      <w:del w:id="43" w:author="UNHCR" w:date="2017-12-09T13:35:00Z">
        <w:r w:rsidRPr="00F16A03" w:rsidDel="00F16A03">
          <w:rPr>
            <w:rFonts w:ascii="Times New Roman" w:hAnsi="Times New Roman" w:cs="Times New Roman"/>
            <w:bCs/>
            <w:sz w:val="28"/>
            <w:shd w:val="clear" w:color="auto" w:fill="FFFFFF"/>
            <w:rPrChange w:id="44" w:author="UNHCR" w:date="2017-12-09T13:34:00Z">
              <w:rPr>
                <w:shd w:val="clear" w:color="auto" w:fill="FFFFFF"/>
              </w:rPr>
            </w:rPrChange>
          </w:rPr>
          <w:delText>is</w:delText>
        </w:r>
      </w:del>
      <w:r w:rsidRPr="00F16A03">
        <w:rPr>
          <w:rFonts w:ascii="Times New Roman" w:hAnsi="Times New Roman" w:cs="Times New Roman"/>
          <w:bCs/>
          <w:sz w:val="28"/>
          <w:shd w:val="clear" w:color="auto" w:fill="FFFFFF"/>
          <w:rPrChange w:id="45" w:author="UNHCR" w:date="2017-12-09T13:34:00Z">
            <w:rPr>
              <w:shd w:val="clear" w:color="auto" w:fill="FFFFFF"/>
            </w:rPr>
          </w:rPrChange>
        </w:rPr>
        <w:t xml:space="preserve"> en place une application mobile de réservation de parking/stationnement au centre-ville. L’application fournira plusieurs outils pour gérer et </w:t>
      </w:r>
      <w:del w:id="46" w:author="UNHCR" w:date="2017-12-23T13:35:00Z">
        <w:r w:rsidRPr="00F16A03" w:rsidDel="00BB470E">
          <w:rPr>
            <w:rFonts w:ascii="Times New Roman" w:hAnsi="Times New Roman" w:cs="Times New Roman"/>
            <w:bCs/>
            <w:sz w:val="28"/>
            <w:shd w:val="clear" w:color="auto" w:fill="FFFFFF"/>
            <w:rPrChange w:id="47" w:author="UNHCR" w:date="2017-12-09T13:34:00Z">
              <w:rPr>
                <w:shd w:val="clear" w:color="auto" w:fill="FFFFFF"/>
              </w:rPr>
            </w:rPrChange>
          </w:rPr>
          <w:delText>géolocaliser</w:delText>
        </w:r>
      </w:del>
      <w:ins w:id="48" w:author="UNHCR" w:date="2017-12-23T13:35:00Z">
        <w:r w:rsidR="00BB470E" w:rsidRPr="00F16A03">
          <w:rPr>
            <w:rFonts w:ascii="Times New Roman" w:hAnsi="Times New Roman" w:cs="Times New Roman"/>
            <w:bCs/>
            <w:sz w:val="28"/>
            <w:shd w:val="clear" w:color="auto" w:fill="FFFFFF"/>
            <w:rPrChange w:id="49" w:author="UNHCR" w:date="2017-12-09T13:34:00Z">
              <w:rPr>
                <w:rFonts w:ascii="Times New Roman" w:hAnsi="Times New Roman" w:cs="Times New Roman"/>
                <w:bCs/>
                <w:sz w:val="28"/>
                <w:shd w:val="clear" w:color="auto" w:fill="FFFFFF"/>
              </w:rPr>
            </w:rPrChange>
          </w:rPr>
          <w:t>Géolocaliser</w:t>
        </w:r>
      </w:ins>
      <w:r w:rsidRPr="00F16A03">
        <w:rPr>
          <w:rFonts w:ascii="Times New Roman" w:hAnsi="Times New Roman" w:cs="Times New Roman"/>
          <w:bCs/>
          <w:sz w:val="28"/>
          <w:shd w:val="clear" w:color="auto" w:fill="FFFFFF"/>
          <w:rPrChange w:id="50" w:author="UNHCR" w:date="2017-12-09T13:34:00Z">
            <w:rPr>
              <w:shd w:val="clear" w:color="auto" w:fill="FFFFFF"/>
            </w:rPr>
          </w:rPrChange>
        </w:rPr>
        <w:t xml:space="preserve"> les parkings disponibles, contrôler la durée de stationnement de chaque voiture, que ce soit à l’heure ou au mois, gérer la facturation et le paiement.</w:t>
      </w:r>
    </w:p>
    <w:p w14:paraId="2BA07BA4" w14:textId="21628949" w:rsidR="000859EE" w:rsidRDefault="000859EE" w:rsidP="008C0481">
      <w:pPr>
        <w:pStyle w:val="ListParagraph"/>
        <w:widowControl w:val="0"/>
        <w:numPr>
          <w:ilvl w:val="0"/>
          <w:numId w:val="5"/>
        </w:numPr>
        <w:autoSpaceDE w:val="0"/>
        <w:autoSpaceDN w:val="0"/>
        <w:adjustRightInd w:val="0"/>
        <w:spacing w:after="240" w:line="340" w:lineRule="atLeast"/>
        <w:rPr>
          <w:rFonts w:ascii="Times" w:hAnsi="Times" w:cs="Times"/>
          <w:color w:val="000000"/>
          <w:sz w:val="28"/>
          <w:szCs w:val="28"/>
        </w:rPr>
      </w:pPr>
      <w:r w:rsidRPr="00497503">
        <w:rPr>
          <w:rFonts w:ascii="Times" w:hAnsi="Times" w:cs="Times"/>
          <w:color w:val="000000"/>
          <w:sz w:val="28"/>
          <w:szCs w:val="28"/>
        </w:rPr>
        <w:t xml:space="preserve">Description </w:t>
      </w:r>
      <w:ins w:id="51" w:author="UNHCR" w:date="2017-12-09T13:36:00Z">
        <w:r w:rsidR="00F16A03">
          <w:rPr>
            <w:rFonts w:ascii="Times" w:hAnsi="Times" w:cs="Times"/>
            <w:color w:val="000000"/>
            <w:sz w:val="28"/>
            <w:szCs w:val="28"/>
          </w:rPr>
          <w:t>de Dak’Park</w:t>
        </w:r>
      </w:ins>
    </w:p>
    <w:p w14:paraId="1C86B23C" w14:textId="64877712" w:rsidR="002E43D8" w:rsidRPr="002E43D8" w:rsidRDefault="002E43D8" w:rsidP="002E43D8">
      <w:pPr>
        <w:jc w:val="both"/>
        <w:rPr>
          <w:rFonts w:ascii="Times New Roman" w:hAnsi="Times New Roman" w:cs="Times New Roman"/>
          <w:bCs/>
          <w:sz w:val="28"/>
          <w:shd w:val="clear" w:color="auto" w:fill="FFFFFF"/>
        </w:rPr>
      </w:pPr>
      <w:r w:rsidRPr="002E43D8">
        <w:rPr>
          <w:rFonts w:ascii="Times New Roman" w:hAnsi="Times New Roman" w:cs="Times New Roman"/>
          <w:bCs/>
          <w:sz w:val="28"/>
          <w:shd w:val="clear" w:color="auto" w:fill="FFFFFF"/>
        </w:rPr>
        <w:t xml:space="preserve">L’application permettra d’accéder aux parkings publics et privés par conséquent les communes/villes ou entreprises détenteurs de zones de stationnement (parkings) en centre-ville pourront ajouter dans leur espace de gestion de parkings, </w:t>
      </w:r>
      <w:del w:id="52" w:author="UNHCR" w:date="2017-12-23T13:35:00Z">
        <w:r w:rsidRPr="002E43D8" w:rsidDel="00BB470E">
          <w:rPr>
            <w:rFonts w:ascii="Times New Roman" w:hAnsi="Times New Roman" w:cs="Times New Roman"/>
            <w:bCs/>
            <w:sz w:val="28"/>
            <w:shd w:val="clear" w:color="auto" w:fill="FFFFFF"/>
          </w:rPr>
          <w:delText>géolocaliser</w:delText>
        </w:r>
      </w:del>
      <w:ins w:id="53" w:author="UNHCR" w:date="2017-12-23T13:35:00Z">
        <w:r w:rsidR="00BB470E" w:rsidRPr="002E43D8">
          <w:rPr>
            <w:rFonts w:ascii="Times New Roman" w:hAnsi="Times New Roman" w:cs="Times New Roman"/>
            <w:bCs/>
            <w:sz w:val="28"/>
            <w:shd w:val="clear" w:color="auto" w:fill="FFFFFF"/>
          </w:rPr>
          <w:t>Géolocaliser</w:t>
        </w:r>
      </w:ins>
      <w:r w:rsidRPr="002E43D8">
        <w:rPr>
          <w:rFonts w:ascii="Times New Roman" w:hAnsi="Times New Roman" w:cs="Times New Roman"/>
          <w:bCs/>
          <w:sz w:val="28"/>
          <w:shd w:val="clear" w:color="auto" w:fill="FFFFFF"/>
        </w:rPr>
        <w:t xml:space="preserve"> les espaces de stationnement, proposer des tarifs etc… </w:t>
      </w:r>
    </w:p>
    <w:p w14:paraId="76706409" w14:textId="77777777" w:rsidR="002E43D8" w:rsidRPr="002E43D8" w:rsidRDefault="002E43D8" w:rsidP="002E43D8">
      <w:pPr>
        <w:jc w:val="both"/>
        <w:rPr>
          <w:rFonts w:ascii="Times New Roman" w:hAnsi="Times New Roman" w:cs="Times New Roman"/>
          <w:bCs/>
          <w:sz w:val="28"/>
          <w:shd w:val="clear" w:color="auto" w:fill="FFFFFF"/>
        </w:rPr>
      </w:pPr>
      <w:r w:rsidRPr="002E43D8">
        <w:rPr>
          <w:rFonts w:ascii="Times New Roman" w:hAnsi="Times New Roman" w:cs="Times New Roman"/>
          <w:bCs/>
          <w:sz w:val="28"/>
          <w:shd w:val="clear" w:color="auto" w:fill="FFFFFF"/>
        </w:rPr>
        <w:t>Les usagers de l’application pourront depuis Playstore :</w:t>
      </w:r>
    </w:p>
    <w:p w14:paraId="50BAAEF8" w14:textId="77777777" w:rsidR="002E43D8" w:rsidRPr="002E43D8" w:rsidRDefault="002E43D8" w:rsidP="002E43D8">
      <w:pPr>
        <w:pStyle w:val="ListParagraph"/>
        <w:numPr>
          <w:ilvl w:val="0"/>
          <w:numId w:val="26"/>
        </w:numPr>
        <w:spacing w:after="160" w:line="259" w:lineRule="auto"/>
        <w:jc w:val="both"/>
        <w:rPr>
          <w:rFonts w:ascii="Times New Roman" w:hAnsi="Times New Roman" w:cs="Times New Roman"/>
          <w:bCs/>
          <w:sz w:val="28"/>
          <w:shd w:val="clear" w:color="auto" w:fill="FFFFFF"/>
        </w:rPr>
      </w:pPr>
      <w:r w:rsidRPr="002E43D8">
        <w:rPr>
          <w:rFonts w:ascii="Times New Roman" w:hAnsi="Times New Roman" w:cs="Times New Roman"/>
          <w:bCs/>
          <w:sz w:val="28"/>
          <w:shd w:val="clear" w:color="auto" w:fill="FFFFFF"/>
        </w:rPr>
        <w:t>Télécharger l’application et l’installer sur leur smartphone</w:t>
      </w:r>
    </w:p>
    <w:p w14:paraId="24D74A1F" w14:textId="77777777" w:rsidR="002E43D8" w:rsidRPr="002E43D8" w:rsidRDefault="002E43D8" w:rsidP="002E43D8">
      <w:pPr>
        <w:pStyle w:val="ListParagraph"/>
        <w:numPr>
          <w:ilvl w:val="0"/>
          <w:numId w:val="26"/>
        </w:numPr>
        <w:spacing w:after="160" w:line="259" w:lineRule="auto"/>
        <w:jc w:val="both"/>
        <w:rPr>
          <w:rFonts w:ascii="Times New Roman" w:hAnsi="Times New Roman" w:cs="Times New Roman"/>
          <w:bCs/>
          <w:sz w:val="28"/>
          <w:shd w:val="clear" w:color="auto" w:fill="FFFFFF"/>
        </w:rPr>
      </w:pPr>
      <w:r w:rsidRPr="002E43D8">
        <w:rPr>
          <w:rFonts w:ascii="Times New Roman" w:hAnsi="Times New Roman" w:cs="Times New Roman"/>
          <w:bCs/>
          <w:sz w:val="28"/>
          <w:shd w:val="clear" w:color="auto" w:fill="FFFFFF"/>
        </w:rPr>
        <w:t>Géolocaliser un parking/espace de stationnement en centre-ville</w:t>
      </w:r>
    </w:p>
    <w:p w14:paraId="72433B8F" w14:textId="77777777" w:rsidR="002E43D8" w:rsidRPr="002E43D8" w:rsidRDefault="002E43D8" w:rsidP="002E43D8">
      <w:pPr>
        <w:pStyle w:val="ListParagraph"/>
        <w:numPr>
          <w:ilvl w:val="0"/>
          <w:numId w:val="26"/>
        </w:numPr>
        <w:spacing w:after="160" w:line="259" w:lineRule="auto"/>
        <w:jc w:val="both"/>
        <w:rPr>
          <w:rFonts w:ascii="Times New Roman" w:hAnsi="Times New Roman" w:cs="Times New Roman"/>
          <w:bCs/>
          <w:sz w:val="28"/>
          <w:shd w:val="clear" w:color="auto" w:fill="FFFFFF"/>
        </w:rPr>
      </w:pPr>
      <w:r w:rsidRPr="002E43D8">
        <w:rPr>
          <w:rFonts w:ascii="Times New Roman" w:hAnsi="Times New Roman" w:cs="Times New Roman"/>
          <w:bCs/>
          <w:sz w:val="28"/>
          <w:shd w:val="clear" w:color="auto" w:fill="FFFFFF"/>
        </w:rPr>
        <w:t xml:space="preserve">Vérifier sa disponibilité </w:t>
      </w:r>
    </w:p>
    <w:p w14:paraId="1850D4EA" w14:textId="77777777" w:rsidR="002E43D8" w:rsidRPr="002E43D8" w:rsidRDefault="002E43D8" w:rsidP="002E43D8">
      <w:pPr>
        <w:pStyle w:val="ListParagraph"/>
        <w:numPr>
          <w:ilvl w:val="0"/>
          <w:numId w:val="26"/>
        </w:numPr>
        <w:spacing w:after="160" w:line="259" w:lineRule="auto"/>
        <w:jc w:val="both"/>
        <w:rPr>
          <w:rFonts w:ascii="Times New Roman" w:hAnsi="Times New Roman" w:cs="Times New Roman"/>
          <w:bCs/>
          <w:sz w:val="28"/>
          <w:shd w:val="clear" w:color="auto" w:fill="FFFFFF"/>
        </w:rPr>
      </w:pPr>
      <w:r w:rsidRPr="002E43D8">
        <w:rPr>
          <w:rFonts w:ascii="Times New Roman" w:hAnsi="Times New Roman" w:cs="Times New Roman"/>
          <w:bCs/>
          <w:sz w:val="28"/>
          <w:shd w:val="clear" w:color="auto" w:fill="FFFFFF"/>
        </w:rPr>
        <w:t>Réserver (les réservations pourront se faire par heure/jour/mois</w:t>
      </w:r>
    </w:p>
    <w:p w14:paraId="7004C123" w14:textId="77777777" w:rsidR="002E43D8" w:rsidRPr="002E43D8" w:rsidRDefault="002E43D8" w:rsidP="002E43D8">
      <w:pPr>
        <w:pStyle w:val="ListParagraph"/>
        <w:jc w:val="both"/>
        <w:rPr>
          <w:sz w:val="28"/>
        </w:rPr>
      </w:pPr>
      <w:r w:rsidRPr="002E43D8">
        <w:rPr>
          <w:rFonts w:ascii="Times New Roman" w:hAnsi="Times New Roman" w:cs="Times New Roman"/>
          <w:sz w:val="28"/>
        </w:rPr>
        <w:t>Et payer (Mobil-Banking</w:t>
      </w:r>
      <w:r w:rsidRPr="002E43D8">
        <w:rPr>
          <w:sz w:val="28"/>
        </w:rPr>
        <w:t xml:space="preserve">, </w:t>
      </w:r>
      <w:r w:rsidRPr="002E43D8">
        <w:rPr>
          <w:rFonts w:ascii="Times New Roman" w:hAnsi="Times New Roman" w:cs="Times New Roman"/>
          <w:sz w:val="28"/>
        </w:rPr>
        <w:t>Mobil-money micropayment etc</w:t>
      </w:r>
      <w:r w:rsidRPr="002E43D8">
        <w:rPr>
          <w:sz w:val="28"/>
        </w:rPr>
        <w:t>.)</w:t>
      </w:r>
    </w:p>
    <w:p w14:paraId="01725B66" w14:textId="23C2FCC9" w:rsidR="002E43D8" w:rsidRPr="002E43D8" w:rsidRDefault="002E43D8" w:rsidP="002E43D8">
      <w:pPr>
        <w:spacing w:line="20" w:lineRule="atLeast"/>
        <w:jc w:val="both"/>
        <w:rPr>
          <w:rFonts w:ascii="Times New Roman" w:hAnsi="Times New Roman" w:cs="Times New Roman"/>
          <w:sz w:val="28"/>
        </w:rPr>
      </w:pPr>
      <w:r w:rsidRPr="002E43D8">
        <w:rPr>
          <w:rFonts w:ascii="Times New Roman" w:hAnsi="Times New Roman" w:cs="Times New Roman"/>
          <w:sz w:val="28"/>
        </w:rPr>
        <w:t xml:space="preserve">L’application proposera une interface très simple </w:t>
      </w:r>
      <w:ins w:id="54" w:author="UNHCR" w:date="2017-12-09T13:45:00Z">
        <w:r w:rsidR="00431D26">
          <w:rPr>
            <w:rFonts w:ascii="Times New Roman" w:hAnsi="Times New Roman" w:cs="Times New Roman"/>
            <w:sz w:val="28"/>
          </w:rPr>
          <w:t xml:space="preserve">et </w:t>
        </w:r>
      </w:ins>
      <w:del w:id="55" w:author="UNHCR" w:date="2017-12-09T13:46:00Z">
        <w:r w:rsidRPr="002E43D8" w:rsidDel="00431D26">
          <w:rPr>
            <w:rFonts w:ascii="Times New Roman" w:hAnsi="Times New Roman" w:cs="Times New Roman"/>
            <w:sz w:val="28"/>
          </w:rPr>
          <w:delText xml:space="preserve">pour les usagers pour faciliter l’utilisation, </w:delText>
        </w:r>
      </w:del>
      <w:del w:id="56" w:author="UNHCR" w:date="2017-12-09T13:47:00Z">
        <w:r w:rsidRPr="002E43D8" w:rsidDel="00431D26">
          <w:rPr>
            <w:rFonts w:ascii="Times New Roman" w:hAnsi="Times New Roman" w:cs="Times New Roman"/>
            <w:sz w:val="28"/>
          </w:rPr>
          <w:delText>ainsi plusieurs acteurs vont utiliser l’application </w:delText>
        </w:r>
      </w:del>
      <w:ins w:id="57" w:author="UNHCR" w:date="2017-12-23T13:35:00Z">
        <w:r w:rsidR="00BB470E">
          <w:rPr>
            <w:rFonts w:ascii="Times New Roman" w:hAnsi="Times New Roman" w:cs="Times New Roman"/>
            <w:sz w:val="28"/>
          </w:rPr>
          <w:t>intuitive. Selon</w:t>
        </w:r>
      </w:ins>
      <w:ins w:id="58" w:author="UNHCR" w:date="2017-12-09T13:47:00Z">
        <w:r w:rsidR="00431D26">
          <w:rPr>
            <w:rFonts w:ascii="Times New Roman" w:hAnsi="Times New Roman" w:cs="Times New Roman"/>
            <w:sz w:val="28"/>
          </w:rPr>
          <w:t xml:space="preserve"> le profile, </w:t>
        </w:r>
      </w:ins>
      <w:ins w:id="59" w:author="UNHCR" w:date="2017-12-23T13:35:00Z">
        <w:r w:rsidR="00BB470E">
          <w:rPr>
            <w:rFonts w:ascii="Times New Roman" w:hAnsi="Times New Roman" w:cs="Times New Roman"/>
            <w:sz w:val="28"/>
          </w:rPr>
          <w:t>l’application</w:t>
        </w:r>
      </w:ins>
      <w:ins w:id="60" w:author="UNHCR" w:date="2017-12-09T13:47:00Z">
        <w:r w:rsidR="00431D26">
          <w:rPr>
            <w:rFonts w:ascii="Times New Roman" w:hAnsi="Times New Roman" w:cs="Times New Roman"/>
            <w:sz w:val="28"/>
          </w:rPr>
          <w:t xml:space="preserve"> met </w:t>
        </w:r>
      </w:ins>
      <w:ins w:id="61" w:author="UNHCR" w:date="2017-12-23T13:35:00Z">
        <w:r w:rsidR="00BB470E">
          <w:rPr>
            <w:rFonts w:ascii="Times New Roman" w:hAnsi="Times New Roman" w:cs="Times New Roman"/>
            <w:sz w:val="28"/>
          </w:rPr>
          <w:t>à</w:t>
        </w:r>
      </w:ins>
      <w:ins w:id="62" w:author="UNHCR" w:date="2017-12-09T13:47:00Z">
        <w:r w:rsidR="00431D26">
          <w:rPr>
            <w:rFonts w:ascii="Times New Roman" w:hAnsi="Times New Roman" w:cs="Times New Roman"/>
            <w:sz w:val="28"/>
          </w:rPr>
          <w:t xml:space="preserve"> la disposition des utilisateurs un certain nombre de </w:t>
        </w:r>
      </w:ins>
      <w:ins w:id="63" w:author="UNHCR" w:date="2017-12-23T13:35:00Z">
        <w:r w:rsidR="00BB470E">
          <w:rPr>
            <w:rFonts w:ascii="Times New Roman" w:hAnsi="Times New Roman" w:cs="Times New Roman"/>
            <w:sz w:val="28"/>
          </w:rPr>
          <w:t>fonctionnalités</w:t>
        </w:r>
      </w:ins>
      <w:ins w:id="64" w:author="UNHCR" w:date="2017-12-09T13:48:00Z">
        <w:r w:rsidR="00431D26">
          <w:rPr>
            <w:rFonts w:ascii="Times New Roman" w:hAnsi="Times New Roman" w:cs="Times New Roman"/>
            <w:sz w:val="28"/>
          </w:rPr>
          <w:t xml:space="preserve"> </w:t>
        </w:r>
      </w:ins>
      <w:r w:rsidRPr="002E43D8">
        <w:rPr>
          <w:rFonts w:ascii="Times New Roman" w:hAnsi="Times New Roman" w:cs="Times New Roman"/>
          <w:sz w:val="28"/>
        </w:rPr>
        <w:t>:</w:t>
      </w:r>
    </w:p>
    <w:p w14:paraId="1B28F8F3" w14:textId="77777777" w:rsidR="002E43D8" w:rsidRPr="002E43D8" w:rsidRDefault="002E43D8" w:rsidP="002E43D8">
      <w:pPr>
        <w:pStyle w:val="ListParagraph"/>
        <w:numPr>
          <w:ilvl w:val="0"/>
          <w:numId w:val="26"/>
        </w:numPr>
        <w:spacing w:after="160" w:line="20" w:lineRule="atLeast"/>
        <w:jc w:val="both"/>
        <w:rPr>
          <w:rFonts w:ascii="Times New Roman" w:hAnsi="Times New Roman" w:cs="Times New Roman"/>
          <w:sz w:val="28"/>
        </w:rPr>
      </w:pPr>
      <w:r w:rsidRPr="002E43D8">
        <w:rPr>
          <w:rFonts w:ascii="Times New Roman" w:hAnsi="Times New Roman" w:cs="Times New Roman"/>
          <w:sz w:val="28"/>
        </w:rPr>
        <w:t xml:space="preserve">Les administrateurs : auront un contrôle complet sur le système et seront capable de créer et de contrôler les autres utilisateurs et détenteurs de parkings. Ils auront tous les outils nécessaires pour garder un rapport détaillé de chaque parking et usagers. </w:t>
      </w:r>
    </w:p>
    <w:p w14:paraId="0DE35228" w14:textId="3C8224E9" w:rsidR="002E43D8" w:rsidRPr="002E43D8" w:rsidRDefault="002E43D8" w:rsidP="002E43D8">
      <w:pPr>
        <w:pStyle w:val="ListParagraph"/>
        <w:spacing w:line="20" w:lineRule="atLeast"/>
        <w:jc w:val="both"/>
        <w:rPr>
          <w:rFonts w:ascii="Times New Roman" w:hAnsi="Times New Roman" w:cs="Times New Roman"/>
          <w:sz w:val="28"/>
        </w:rPr>
      </w:pPr>
      <w:r w:rsidRPr="002E43D8">
        <w:rPr>
          <w:rFonts w:ascii="Times New Roman" w:hAnsi="Times New Roman" w:cs="Times New Roman"/>
          <w:sz w:val="28"/>
        </w:rPr>
        <w:t>À la fin de la journée l</w:t>
      </w:r>
      <w:ins w:id="65" w:author="UNHCR" w:date="2017-12-09T14:25:00Z">
        <w:r w:rsidR="00915324">
          <w:rPr>
            <w:rFonts w:ascii="Times New Roman" w:hAnsi="Times New Roman" w:cs="Times New Roman"/>
            <w:sz w:val="28"/>
          </w:rPr>
          <w:t xml:space="preserve">’application </w:t>
        </w:r>
      </w:ins>
      <w:ins w:id="66" w:author="UNHCR" w:date="2017-12-23T13:34:00Z">
        <w:r w:rsidR="00BB470E">
          <w:rPr>
            <w:rFonts w:ascii="Times New Roman" w:hAnsi="Times New Roman" w:cs="Times New Roman"/>
            <w:sz w:val="28"/>
          </w:rPr>
          <w:t>génère</w:t>
        </w:r>
      </w:ins>
      <w:ins w:id="67" w:author="UNHCR" w:date="2017-12-09T14:25:00Z">
        <w:r w:rsidR="00915324">
          <w:rPr>
            <w:rFonts w:ascii="Times New Roman" w:hAnsi="Times New Roman" w:cs="Times New Roman"/>
            <w:sz w:val="28"/>
          </w:rPr>
          <w:t xml:space="preserve"> un </w:t>
        </w:r>
      </w:ins>
      <w:del w:id="68" w:author="UNHCR" w:date="2017-12-09T14:25:00Z">
        <w:r w:rsidRPr="002E43D8" w:rsidDel="00915324">
          <w:rPr>
            <w:rFonts w:ascii="Times New Roman" w:hAnsi="Times New Roman" w:cs="Times New Roman"/>
            <w:sz w:val="28"/>
          </w:rPr>
          <w:delText xml:space="preserve">e reporting sera capable de </w:delText>
        </w:r>
      </w:del>
      <w:del w:id="69" w:author="UNHCR" w:date="2017-12-09T14:26:00Z">
        <w:r w:rsidRPr="002E43D8" w:rsidDel="00915324">
          <w:rPr>
            <w:rFonts w:ascii="Times New Roman" w:hAnsi="Times New Roman" w:cs="Times New Roman"/>
            <w:sz w:val="28"/>
          </w:rPr>
          <w:delText>générer un document avec toutes</w:delText>
        </w:r>
      </w:del>
      <w:ins w:id="70" w:author="UNHCR" w:date="2017-12-23T13:34:00Z">
        <w:r w:rsidR="00BB470E">
          <w:rPr>
            <w:rFonts w:ascii="Times New Roman" w:hAnsi="Times New Roman" w:cs="Times New Roman"/>
            <w:sz w:val="28"/>
          </w:rPr>
          <w:t>reporting</w:t>
        </w:r>
      </w:ins>
      <w:ins w:id="71" w:author="UNHCR" w:date="2017-12-09T14:26:00Z">
        <w:r w:rsidR="00915324">
          <w:rPr>
            <w:rFonts w:ascii="Times New Roman" w:hAnsi="Times New Roman" w:cs="Times New Roman"/>
            <w:sz w:val="28"/>
          </w:rPr>
          <w:t xml:space="preserve"> comporte</w:t>
        </w:r>
      </w:ins>
      <w:r w:rsidRPr="002E43D8">
        <w:rPr>
          <w:rFonts w:ascii="Times New Roman" w:hAnsi="Times New Roman" w:cs="Times New Roman"/>
          <w:sz w:val="28"/>
        </w:rPr>
        <w:t xml:space="preserve"> les </w:t>
      </w:r>
      <w:del w:id="72" w:author="UNHCR" w:date="2017-12-09T14:26:00Z">
        <w:r w:rsidRPr="002E43D8" w:rsidDel="00915324">
          <w:rPr>
            <w:rFonts w:ascii="Times New Roman" w:hAnsi="Times New Roman" w:cs="Times New Roman"/>
            <w:sz w:val="28"/>
          </w:rPr>
          <w:delText xml:space="preserve">informations </w:delText>
        </w:r>
      </w:del>
      <w:r w:rsidRPr="002E43D8">
        <w:rPr>
          <w:rFonts w:ascii="Times New Roman" w:hAnsi="Times New Roman" w:cs="Times New Roman"/>
          <w:sz w:val="28"/>
        </w:rPr>
        <w:t>statistiques sous forme d'histogramme permettant d’avoir une idée de la fréquentation, des revenus au cours d'une période de temps spécifique.</w:t>
      </w:r>
    </w:p>
    <w:p w14:paraId="64D37945" w14:textId="77777777" w:rsidR="002E43D8" w:rsidRPr="002E43D8" w:rsidRDefault="002E43D8" w:rsidP="002E43D8">
      <w:pPr>
        <w:pStyle w:val="ListParagraph"/>
        <w:spacing w:line="20" w:lineRule="atLeast"/>
        <w:jc w:val="both"/>
        <w:rPr>
          <w:rFonts w:ascii="Times New Roman" w:hAnsi="Times New Roman" w:cs="Times New Roman"/>
          <w:sz w:val="28"/>
        </w:rPr>
      </w:pPr>
    </w:p>
    <w:p w14:paraId="1FE03F1F" w14:textId="7FD96A83" w:rsidR="002E43D8" w:rsidRPr="002E43D8" w:rsidRDefault="002E43D8" w:rsidP="002E43D8">
      <w:pPr>
        <w:pStyle w:val="ListParagraph"/>
        <w:numPr>
          <w:ilvl w:val="0"/>
          <w:numId w:val="26"/>
        </w:numPr>
        <w:spacing w:line="20" w:lineRule="atLeast"/>
        <w:jc w:val="both"/>
        <w:rPr>
          <w:rFonts w:ascii="Times New Roman" w:eastAsia="Times New Roman" w:hAnsi="Times New Roman" w:cs="Times New Roman"/>
          <w:sz w:val="28"/>
          <w:lang w:eastAsia="fr-FR"/>
        </w:rPr>
      </w:pPr>
      <w:r w:rsidRPr="002E43D8">
        <w:rPr>
          <w:rFonts w:ascii="Times New Roman" w:eastAsia="Times New Roman" w:hAnsi="Times New Roman" w:cs="Times New Roman"/>
          <w:sz w:val="28"/>
          <w:lang w:eastAsia="fr-FR"/>
        </w:rPr>
        <w:t xml:space="preserve">Les utilisateurs : auront la possibilité de configurer leur accès </w:t>
      </w:r>
      <w:del w:id="73" w:author="UNHCR" w:date="2017-12-09T14:26:00Z">
        <w:r w:rsidRPr="002E43D8" w:rsidDel="00915324">
          <w:rPr>
            <w:rFonts w:ascii="Times New Roman" w:eastAsia="Times New Roman" w:hAnsi="Times New Roman" w:cs="Times New Roman"/>
            <w:sz w:val="28"/>
            <w:lang w:eastAsia="fr-FR"/>
          </w:rPr>
          <w:delText xml:space="preserve">vers </w:delText>
        </w:r>
      </w:del>
      <w:ins w:id="74" w:author="UNHCR" w:date="2017-12-09T14:26:00Z">
        <w:r w:rsidR="00915324">
          <w:rPr>
            <w:rFonts w:ascii="Times New Roman" w:eastAsia="Times New Roman" w:hAnsi="Times New Roman" w:cs="Times New Roman"/>
            <w:sz w:val="28"/>
            <w:lang w:eastAsia="fr-FR"/>
          </w:rPr>
          <w:t>à</w:t>
        </w:r>
        <w:r w:rsidR="00915324" w:rsidRPr="002E43D8">
          <w:rPr>
            <w:rFonts w:ascii="Times New Roman" w:eastAsia="Times New Roman" w:hAnsi="Times New Roman" w:cs="Times New Roman"/>
            <w:sz w:val="28"/>
            <w:lang w:eastAsia="fr-FR"/>
          </w:rPr>
          <w:t xml:space="preserve"> </w:t>
        </w:r>
      </w:ins>
      <w:r w:rsidRPr="002E43D8">
        <w:rPr>
          <w:rFonts w:ascii="Times New Roman" w:eastAsia="Times New Roman" w:hAnsi="Times New Roman" w:cs="Times New Roman"/>
          <w:sz w:val="28"/>
          <w:lang w:eastAsia="fr-FR"/>
        </w:rPr>
        <w:t>la zone de facturation et les données de client</w:t>
      </w:r>
      <w:del w:id="75" w:author="UNHCR" w:date="2017-12-09T14:27:00Z">
        <w:r w:rsidRPr="002E43D8" w:rsidDel="00915324">
          <w:rPr>
            <w:rFonts w:ascii="Times New Roman" w:eastAsia="Times New Roman" w:hAnsi="Times New Roman" w:cs="Times New Roman"/>
            <w:sz w:val="28"/>
            <w:lang w:eastAsia="fr-FR"/>
          </w:rPr>
          <w:delText>, entre autres choses</w:delText>
        </w:r>
      </w:del>
      <w:r w:rsidRPr="002E43D8">
        <w:rPr>
          <w:rFonts w:ascii="Times New Roman" w:eastAsia="Times New Roman" w:hAnsi="Times New Roman" w:cs="Times New Roman"/>
          <w:sz w:val="28"/>
          <w:lang w:eastAsia="fr-FR"/>
        </w:rPr>
        <w:t>.</w:t>
      </w:r>
    </w:p>
    <w:p w14:paraId="78E24B65" w14:textId="77777777" w:rsidR="002E43D8" w:rsidRPr="002E43D8" w:rsidRDefault="002E43D8" w:rsidP="002E43D8">
      <w:pPr>
        <w:pStyle w:val="ListParagraph"/>
        <w:spacing w:line="20" w:lineRule="atLeast"/>
        <w:jc w:val="both"/>
        <w:rPr>
          <w:rFonts w:ascii="Times New Roman" w:eastAsia="Times New Roman" w:hAnsi="Times New Roman" w:cs="Times New Roman"/>
          <w:sz w:val="28"/>
          <w:lang w:eastAsia="fr-FR"/>
        </w:rPr>
      </w:pPr>
    </w:p>
    <w:p w14:paraId="1C73584E" w14:textId="77777777" w:rsidR="002E43D8" w:rsidRPr="002E43D8" w:rsidRDefault="002E43D8" w:rsidP="002E43D8">
      <w:pPr>
        <w:pStyle w:val="ListParagraph"/>
        <w:numPr>
          <w:ilvl w:val="0"/>
          <w:numId w:val="26"/>
        </w:numPr>
        <w:spacing w:after="160" w:line="20" w:lineRule="atLeast"/>
        <w:jc w:val="both"/>
        <w:rPr>
          <w:rFonts w:ascii="Times New Roman" w:hAnsi="Times New Roman" w:cs="Times New Roman"/>
          <w:sz w:val="28"/>
        </w:rPr>
      </w:pPr>
      <w:r w:rsidRPr="002E43D8">
        <w:rPr>
          <w:rFonts w:ascii="Times New Roman" w:hAnsi="Times New Roman" w:cs="Times New Roman"/>
          <w:sz w:val="28"/>
        </w:rPr>
        <w:t xml:space="preserve">Les détenteurs de parking (communes/entreprises/institutions) : proposeront leurs parkings/espaces de stationnement via leurs espaces de gestion, suivre le taux d’occupation et les recettes. </w:t>
      </w:r>
    </w:p>
    <w:p w14:paraId="7C77C691" w14:textId="77777777" w:rsidR="002E43D8" w:rsidRPr="00497503" w:rsidRDefault="002E43D8" w:rsidP="002E43D8">
      <w:pPr>
        <w:pStyle w:val="ListParagraph"/>
        <w:widowControl w:val="0"/>
        <w:autoSpaceDE w:val="0"/>
        <w:autoSpaceDN w:val="0"/>
        <w:adjustRightInd w:val="0"/>
        <w:spacing w:after="240" w:line="340" w:lineRule="atLeast"/>
        <w:rPr>
          <w:rFonts w:ascii="Times" w:hAnsi="Times" w:cs="Times"/>
          <w:color w:val="000000"/>
          <w:sz w:val="28"/>
          <w:szCs w:val="28"/>
        </w:rPr>
      </w:pPr>
    </w:p>
    <w:p w14:paraId="09456DBC" w14:textId="354D0DAD" w:rsidR="000859EE" w:rsidRDefault="000859EE" w:rsidP="008C0481">
      <w:pPr>
        <w:pStyle w:val="ListParagraph"/>
        <w:widowControl w:val="0"/>
        <w:numPr>
          <w:ilvl w:val="0"/>
          <w:numId w:val="5"/>
        </w:numPr>
        <w:autoSpaceDE w:val="0"/>
        <w:autoSpaceDN w:val="0"/>
        <w:adjustRightInd w:val="0"/>
        <w:spacing w:after="240" w:line="340" w:lineRule="atLeast"/>
        <w:rPr>
          <w:rFonts w:ascii="Times" w:hAnsi="Times" w:cs="Times"/>
          <w:color w:val="000000"/>
          <w:sz w:val="28"/>
          <w:szCs w:val="28"/>
        </w:rPr>
      </w:pPr>
      <w:r w:rsidRPr="00497503">
        <w:rPr>
          <w:rFonts w:ascii="Times" w:hAnsi="Times" w:cs="Times"/>
          <w:color w:val="000000"/>
          <w:sz w:val="28"/>
          <w:szCs w:val="28"/>
        </w:rPr>
        <w:t>Architecture</w:t>
      </w:r>
    </w:p>
    <w:p w14:paraId="100F707F" w14:textId="77777777" w:rsidR="002E43D8" w:rsidRPr="00497503" w:rsidRDefault="002E43D8" w:rsidP="002E43D8">
      <w:pPr>
        <w:pStyle w:val="ListParagraph"/>
        <w:widowControl w:val="0"/>
        <w:autoSpaceDE w:val="0"/>
        <w:autoSpaceDN w:val="0"/>
        <w:adjustRightInd w:val="0"/>
        <w:spacing w:after="240" w:line="340" w:lineRule="atLeast"/>
        <w:rPr>
          <w:rFonts w:ascii="Times" w:hAnsi="Times" w:cs="Times"/>
          <w:color w:val="000000"/>
          <w:sz w:val="28"/>
          <w:szCs w:val="28"/>
        </w:rPr>
      </w:pPr>
    </w:p>
    <w:p w14:paraId="7501CB2D" w14:textId="00F1147B" w:rsidR="000859EE" w:rsidRPr="00497503" w:rsidRDefault="000859EE" w:rsidP="008C0481">
      <w:pPr>
        <w:pStyle w:val="ListParagraph"/>
        <w:widowControl w:val="0"/>
        <w:numPr>
          <w:ilvl w:val="0"/>
          <w:numId w:val="5"/>
        </w:numPr>
        <w:autoSpaceDE w:val="0"/>
        <w:autoSpaceDN w:val="0"/>
        <w:adjustRightInd w:val="0"/>
        <w:spacing w:after="240" w:line="340" w:lineRule="atLeast"/>
        <w:rPr>
          <w:rFonts w:ascii="Times" w:hAnsi="Times" w:cs="Times"/>
          <w:color w:val="000000"/>
          <w:sz w:val="28"/>
          <w:szCs w:val="28"/>
        </w:rPr>
      </w:pPr>
      <w:r w:rsidRPr="00497503">
        <w:rPr>
          <w:rFonts w:ascii="Times" w:hAnsi="Times" w:cs="Times"/>
          <w:color w:val="000000"/>
          <w:sz w:val="28"/>
          <w:szCs w:val="28"/>
        </w:rPr>
        <w:t>Planning de projet</w:t>
      </w:r>
    </w:p>
    <w:p w14:paraId="282C7AF3" w14:textId="77777777" w:rsidR="000859EE" w:rsidRPr="00497503" w:rsidRDefault="000859EE" w:rsidP="000859EE">
      <w:pPr>
        <w:pStyle w:val="ListParagraph"/>
        <w:widowControl w:val="0"/>
        <w:autoSpaceDE w:val="0"/>
        <w:autoSpaceDN w:val="0"/>
        <w:adjustRightInd w:val="0"/>
        <w:spacing w:after="240" w:line="340" w:lineRule="atLeast"/>
        <w:rPr>
          <w:rFonts w:ascii="Times" w:hAnsi="Times" w:cs="Times"/>
          <w:color w:val="000000"/>
          <w:sz w:val="28"/>
          <w:szCs w:val="28"/>
        </w:rPr>
      </w:pPr>
    </w:p>
    <w:p w14:paraId="51A63A63" w14:textId="7DDB2754" w:rsidR="008C0481" w:rsidRPr="00497503" w:rsidRDefault="0029466E" w:rsidP="002B262E">
      <w:pPr>
        <w:pStyle w:val="ListParagraph"/>
        <w:widowControl w:val="0"/>
        <w:numPr>
          <w:ilvl w:val="0"/>
          <w:numId w:val="2"/>
        </w:numPr>
        <w:autoSpaceDE w:val="0"/>
        <w:autoSpaceDN w:val="0"/>
        <w:adjustRightInd w:val="0"/>
        <w:spacing w:after="240" w:line="340" w:lineRule="atLeast"/>
        <w:rPr>
          <w:rFonts w:ascii="Times" w:hAnsi="Times" w:cs="Times"/>
          <w:color w:val="000000"/>
          <w:sz w:val="28"/>
          <w:szCs w:val="28"/>
        </w:rPr>
      </w:pPr>
      <w:r w:rsidRPr="00497503">
        <w:rPr>
          <w:rFonts w:ascii="Times" w:hAnsi="Times" w:cs="Times"/>
          <w:color w:val="000000"/>
          <w:sz w:val="28"/>
          <w:szCs w:val="28"/>
        </w:rPr>
        <w:lastRenderedPageBreak/>
        <w:t>Conclusion</w:t>
      </w:r>
    </w:p>
    <w:p w14:paraId="56545A3B" w14:textId="1F26531D" w:rsidR="0029466E" w:rsidRPr="006519B9" w:rsidRDefault="00EB422E" w:rsidP="0029466E">
      <w:pPr>
        <w:widowControl w:val="0"/>
        <w:autoSpaceDE w:val="0"/>
        <w:autoSpaceDN w:val="0"/>
        <w:adjustRightInd w:val="0"/>
        <w:spacing w:after="240" w:line="340" w:lineRule="atLeast"/>
        <w:rPr>
          <w:rFonts w:ascii="Times" w:hAnsi="Times" w:cs="Times"/>
          <w:b/>
          <w:color w:val="000000"/>
          <w:sz w:val="32"/>
          <w:szCs w:val="28"/>
        </w:rPr>
      </w:pPr>
      <w:r w:rsidRPr="006519B9">
        <w:rPr>
          <w:rFonts w:ascii="Times" w:hAnsi="Times" w:cs="Times"/>
          <w:b/>
          <w:color w:val="000000"/>
          <w:sz w:val="32"/>
          <w:szCs w:val="28"/>
        </w:rPr>
        <w:t>Chapitre</w:t>
      </w:r>
      <w:r>
        <w:rPr>
          <w:rFonts w:ascii="Times" w:hAnsi="Times" w:cs="Times"/>
          <w:b/>
          <w:color w:val="000000"/>
          <w:sz w:val="32"/>
          <w:szCs w:val="28"/>
        </w:rPr>
        <w:t xml:space="preserve"> 2 : A</w:t>
      </w:r>
      <w:r w:rsidRPr="006519B9">
        <w:rPr>
          <w:rFonts w:ascii="Times" w:hAnsi="Times" w:cs="Times"/>
          <w:b/>
          <w:color w:val="000000"/>
          <w:sz w:val="32"/>
          <w:szCs w:val="28"/>
        </w:rPr>
        <w:t xml:space="preserve">nalyse et spécification des besoins </w:t>
      </w:r>
    </w:p>
    <w:p w14:paraId="01A532B8" w14:textId="77777777" w:rsidR="00BC025A" w:rsidRDefault="00BC025A" w:rsidP="00BC025A">
      <w:pPr>
        <w:pStyle w:val="ListParagraph"/>
        <w:widowControl w:val="0"/>
        <w:numPr>
          <w:ilvl w:val="0"/>
          <w:numId w:val="6"/>
        </w:numPr>
        <w:autoSpaceDE w:val="0"/>
        <w:autoSpaceDN w:val="0"/>
        <w:adjustRightInd w:val="0"/>
        <w:spacing w:after="240" w:line="340" w:lineRule="atLeast"/>
        <w:rPr>
          <w:rFonts w:ascii="Times" w:hAnsi="Times" w:cs="Times"/>
          <w:color w:val="000000"/>
          <w:sz w:val="28"/>
          <w:szCs w:val="28"/>
        </w:rPr>
      </w:pPr>
      <w:r w:rsidRPr="00497503">
        <w:rPr>
          <w:rFonts w:ascii="Times" w:hAnsi="Times" w:cs="Times"/>
          <w:color w:val="000000"/>
          <w:sz w:val="28"/>
          <w:szCs w:val="28"/>
        </w:rPr>
        <w:t>Introduction</w:t>
      </w:r>
    </w:p>
    <w:p w14:paraId="74CC74EC" w14:textId="77777777" w:rsidR="00B75558" w:rsidRPr="00497503" w:rsidRDefault="00B75558" w:rsidP="00B75558">
      <w:pPr>
        <w:pStyle w:val="ListParagraph"/>
        <w:widowControl w:val="0"/>
        <w:autoSpaceDE w:val="0"/>
        <w:autoSpaceDN w:val="0"/>
        <w:adjustRightInd w:val="0"/>
        <w:spacing w:after="240" w:line="340" w:lineRule="atLeast"/>
        <w:ind w:left="540"/>
        <w:rPr>
          <w:rFonts w:ascii="Times" w:hAnsi="Times" w:cs="Times"/>
          <w:color w:val="000000"/>
          <w:sz w:val="28"/>
          <w:szCs w:val="28"/>
        </w:rPr>
      </w:pPr>
    </w:p>
    <w:p w14:paraId="318DD371" w14:textId="0EB7B21E" w:rsidR="00B75558" w:rsidRPr="00B75558" w:rsidRDefault="00592A6A" w:rsidP="00B75558">
      <w:pPr>
        <w:pStyle w:val="ListParagraph"/>
        <w:widowControl w:val="0"/>
        <w:numPr>
          <w:ilvl w:val="0"/>
          <w:numId w:val="6"/>
        </w:numPr>
        <w:autoSpaceDE w:val="0"/>
        <w:autoSpaceDN w:val="0"/>
        <w:adjustRightInd w:val="0"/>
        <w:spacing w:after="240" w:line="340" w:lineRule="atLeast"/>
        <w:rPr>
          <w:rFonts w:ascii="Times" w:hAnsi="Times" w:cs="Times"/>
          <w:color w:val="000000"/>
          <w:sz w:val="28"/>
          <w:szCs w:val="28"/>
        </w:rPr>
      </w:pPr>
      <w:r w:rsidRPr="00497503">
        <w:rPr>
          <w:rFonts w:ascii="Times" w:hAnsi="Times" w:cs="Times"/>
          <w:color w:val="000000"/>
          <w:sz w:val="28"/>
          <w:szCs w:val="28"/>
        </w:rPr>
        <w:t>Méthodologie du travail</w:t>
      </w:r>
    </w:p>
    <w:p w14:paraId="01D7309D" w14:textId="742E1E05" w:rsidR="006519B9" w:rsidRDefault="008B455B" w:rsidP="006519B9">
      <w:pPr>
        <w:pStyle w:val="ListParagraph"/>
        <w:widowControl w:val="0"/>
        <w:numPr>
          <w:ilvl w:val="0"/>
          <w:numId w:val="7"/>
        </w:numPr>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Méthode</w:t>
      </w:r>
      <w:r w:rsidR="00D33BED">
        <w:rPr>
          <w:rFonts w:ascii="Times" w:hAnsi="Times" w:cs="Times"/>
          <w:color w:val="000000"/>
          <w:sz w:val="28"/>
          <w:szCs w:val="28"/>
        </w:rPr>
        <w:t xml:space="preserve"> de développement SI</w:t>
      </w:r>
      <w:r>
        <w:rPr>
          <w:rFonts w:ascii="Times" w:hAnsi="Times" w:cs="Times"/>
          <w:color w:val="000000"/>
          <w:sz w:val="28"/>
          <w:szCs w:val="28"/>
        </w:rPr>
        <w:t xml:space="preserve"> </w:t>
      </w:r>
      <w:r w:rsidR="00D33BED">
        <w:rPr>
          <w:rFonts w:ascii="Times" w:hAnsi="Times" w:cs="Times"/>
          <w:color w:val="000000"/>
          <w:sz w:val="28"/>
          <w:szCs w:val="28"/>
        </w:rPr>
        <w:t xml:space="preserve">(Méthode </w:t>
      </w:r>
      <w:r w:rsidRPr="008B455B">
        <w:rPr>
          <w:rFonts w:ascii="Times" w:hAnsi="Times" w:cs="Times"/>
          <w:color w:val="000000"/>
          <w:sz w:val="28"/>
          <w:szCs w:val="28"/>
        </w:rPr>
        <w:t>agiles</w:t>
      </w:r>
      <w:r w:rsidR="00D33BED">
        <w:rPr>
          <w:rFonts w:ascii="Times" w:hAnsi="Times" w:cs="Times"/>
          <w:color w:val="000000"/>
          <w:sz w:val="28"/>
          <w:szCs w:val="28"/>
        </w:rPr>
        <w:t>)</w:t>
      </w:r>
    </w:p>
    <w:p w14:paraId="20EAFEA1" w14:textId="3C6CD355" w:rsidR="002E43D8" w:rsidRPr="00915324" w:rsidRDefault="002E43D8">
      <w:pPr>
        <w:spacing w:line="20" w:lineRule="atLeast"/>
        <w:ind w:left="360"/>
        <w:jc w:val="both"/>
        <w:rPr>
          <w:rFonts w:ascii="Times" w:hAnsi="Times" w:cs="Times New Roman"/>
          <w:color w:val="000000"/>
          <w:sz w:val="28"/>
          <w:rPrChange w:id="76" w:author="UNHCR" w:date="2017-12-09T14:28:00Z">
            <w:rPr/>
          </w:rPrChange>
        </w:rPr>
        <w:pPrChange w:id="77" w:author="UNHCR" w:date="2017-12-09T14:28:00Z">
          <w:pPr>
            <w:pStyle w:val="ListParagraph"/>
            <w:spacing w:line="20" w:lineRule="atLeast"/>
            <w:jc w:val="both"/>
          </w:pPr>
        </w:pPrChange>
      </w:pPr>
      <w:r w:rsidRPr="00915324">
        <w:rPr>
          <w:rFonts w:ascii="Times" w:hAnsi="Times" w:cs="Times New Roman"/>
          <w:color w:val="000000"/>
          <w:sz w:val="28"/>
          <w:rPrChange w:id="78" w:author="UNHCR" w:date="2017-12-09T14:28:00Z">
            <w:rPr/>
          </w:rPrChange>
        </w:rPr>
        <w:t xml:space="preserve">Les méthodes agiles sont des groupes de pratiques pouvant s'appliquer à divers types de projets, mais se limitant </w:t>
      </w:r>
      <w:del w:id="79" w:author="UNHCR" w:date="2017-12-09T14:29:00Z">
        <w:r w:rsidRPr="00915324" w:rsidDel="00915324">
          <w:rPr>
            <w:rFonts w:ascii="Times" w:hAnsi="Times" w:cs="Times New Roman"/>
            <w:color w:val="000000"/>
            <w:sz w:val="28"/>
            <w:rPrChange w:id="80" w:author="UNHCR" w:date="2017-12-09T14:28:00Z">
              <w:rPr/>
            </w:rPrChange>
          </w:rPr>
          <w:delText xml:space="preserve">plutôt </w:delText>
        </w:r>
      </w:del>
      <w:r w:rsidRPr="00915324">
        <w:rPr>
          <w:rFonts w:ascii="Times" w:hAnsi="Times" w:cs="Times New Roman"/>
          <w:color w:val="000000"/>
          <w:sz w:val="28"/>
          <w:rPrChange w:id="81" w:author="UNHCR" w:date="2017-12-09T14:28:00Z">
            <w:rPr/>
          </w:rPrChange>
        </w:rPr>
        <w:t xml:space="preserve">actuellement aux projets de développement </w:t>
      </w:r>
      <w:del w:id="82" w:author="UNHCR" w:date="2017-12-09T14:29:00Z">
        <w:r w:rsidRPr="00915324" w:rsidDel="00915324">
          <w:rPr>
            <w:rFonts w:ascii="Times" w:hAnsi="Times" w:cs="Times New Roman"/>
            <w:color w:val="000000"/>
            <w:sz w:val="28"/>
            <w:rPrChange w:id="83" w:author="UNHCR" w:date="2017-12-09T14:28:00Z">
              <w:rPr/>
            </w:rPrChange>
          </w:rPr>
          <w:delText xml:space="preserve">en </w:delText>
        </w:r>
      </w:del>
      <w:r w:rsidRPr="00915324">
        <w:rPr>
          <w:rFonts w:ascii="Times" w:hAnsi="Times" w:cs="Times New Roman"/>
          <w:color w:val="000000"/>
          <w:sz w:val="28"/>
          <w:rPrChange w:id="84" w:author="UNHCR" w:date="2017-12-09T14:28:00Z">
            <w:rPr/>
          </w:rPrChange>
        </w:rPr>
        <w:t>informatique (conception de logiciel). Les méthodes agiles se veulent plus pragmatiques que les méthodes traditionnelles. Elles impliquent au maximum le demandeur et permettent une grande réactivité à ses demandes. Elles visent la satisfaction réelle du besoin du client et non les termes d'un contrat de développement.</w:t>
      </w:r>
      <w:ins w:id="85" w:author="UNHCR" w:date="2017-12-09T14:30:00Z">
        <w:r w:rsidR="00915324">
          <w:rPr>
            <w:rFonts w:ascii="Times" w:hAnsi="Times" w:cs="Times New Roman"/>
            <w:color w:val="000000"/>
            <w:sz w:val="28"/>
          </w:rPr>
          <w:t xml:space="preserve"> Parmi les </w:t>
        </w:r>
      </w:ins>
      <w:ins w:id="86" w:author="UNHCR" w:date="2017-12-23T13:36:00Z">
        <w:r w:rsidR="00BB470E">
          <w:rPr>
            <w:rFonts w:ascii="Times" w:hAnsi="Times" w:cs="Times New Roman"/>
            <w:color w:val="000000"/>
            <w:sz w:val="28"/>
          </w:rPr>
          <w:t>méthodes</w:t>
        </w:r>
      </w:ins>
      <w:ins w:id="87" w:author="UNHCR" w:date="2017-12-09T14:30:00Z">
        <w:r w:rsidR="00915324">
          <w:rPr>
            <w:rFonts w:ascii="Times" w:hAnsi="Times" w:cs="Times New Roman"/>
            <w:color w:val="000000"/>
            <w:sz w:val="28"/>
          </w:rPr>
          <w:t xml:space="preserve"> agiles les plus connues, nous pouvons citer</w:t>
        </w:r>
      </w:ins>
      <w:ins w:id="88" w:author="UNHCR" w:date="2017-12-09T14:31:00Z">
        <w:r w:rsidR="00915324">
          <w:rPr>
            <w:rFonts w:ascii="Times" w:hAnsi="Times" w:cs="Times New Roman"/>
            <w:color w:val="000000"/>
            <w:sz w:val="28"/>
          </w:rPr>
          <w:t> </w:t>
        </w:r>
      </w:ins>
      <w:ins w:id="89" w:author="UNHCR" w:date="2017-12-09T14:30:00Z">
        <w:r w:rsidR="00915324">
          <w:rPr>
            <w:rFonts w:ascii="Times" w:hAnsi="Times" w:cs="Times New Roman"/>
            <w:color w:val="000000"/>
            <w:sz w:val="28"/>
          </w:rPr>
          <w:t>:</w:t>
        </w:r>
      </w:ins>
    </w:p>
    <w:p w14:paraId="3CC65D03" w14:textId="77777777" w:rsidR="002E43D8" w:rsidRDefault="002E43D8" w:rsidP="002E43D8">
      <w:pPr>
        <w:pStyle w:val="ListParagraph"/>
        <w:widowControl w:val="0"/>
        <w:autoSpaceDE w:val="0"/>
        <w:autoSpaceDN w:val="0"/>
        <w:adjustRightInd w:val="0"/>
        <w:spacing w:after="240" w:line="340" w:lineRule="atLeast"/>
        <w:rPr>
          <w:rFonts w:ascii="Times" w:hAnsi="Times" w:cs="Times"/>
          <w:color w:val="000000"/>
          <w:sz w:val="28"/>
          <w:szCs w:val="28"/>
        </w:rPr>
      </w:pPr>
    </w:p>
    <w:p w14:paraId="029E79A7" w14:textId="2729E9B4" w:rsidR="008B455B" w:rsidRDefault="008B455B" w:rsidP="008B455B">
      <w:pPr>
        <w:pStyle w:val="ListParagraph"/>
        <w:widowControl w:val="0"/>
        <w:numPr>
          <w:ilvl w:val="0"/>
          <w:numId w:val="9"/>
        </w:numPr>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Scrum</w:t>
      </w:r>
    </w:p>
    <w:p w14:paraId="6613B9DD" w14:textId="0B3E6DD7" w:rsidR="002E43D8" w:rsidRPr="00915324" w:rsidRDefault="002E43D8">
      <w:pPr>
        <w:spacing w:line="20" w:lineRule="atLeast"/>
        <w:jc w:val="both"/>
        <w:rPr>
          <w:rFonts w:ascii="Times" w:hAnsi="Times" w:cs="Times New Roman"/>
          <w:color w:val="000000"/>
          <w:rPrChange w:id="90" w:author="UNHCR" w:date="2017-12-09T14:31:00Z">
            <w:rPr/>
          </w:rPrChange>
        </w:rPr>
        <w:pPrChange w:id="91" w:author="UNHCR" w:date="2017-12-09T14:31:00Z">
          <w:pPr>
            <w:pStyle w:val="ListParagraph"/>
            <w:spacing w:line="20" w:lineRule="atLeast"/>
            <w:ind w:left="1428"/>
            <w:jc w:val="both"/>
          </w:pPr>
        </w:pPrChange>
      </w:pPr>
      <w:r w:rsidRPr="00915324">
        <w:rPr>
          <w:rFonts w:ascii="Times" w:hAnsi="Times" w:cs="Times New Roman"/>
          <w:color w:val="000000"/>
          <w:sz w:val="28"/>
          <w:rPrChange w:id="92" w:author="UNHCR" w:date="2017-12-09T14:31:00Z">
            <w:rPr/>
          </w:rPrChange>
        </w:rPr>
        <w:t xml:space="preserve">Scrum est </w:t>
      </w:r>
      <w:del w:id="93" w:author="UNHCR" w:date="2017-12-23T13:36:00Z">
        <w:r w:rsidRPr="00915324" w:rsidDel="00BB470E">
          <w:rPr>
            <w:rFonts w:ascii="Times" w:hAnsi="Times" w:cs="Times New Roman"/>
            <w:color w:val="000000"/>
            <w:sz w:val="28"/>
            <w:rPrChange w:id="94" w:author="UNHCR" w:date="2017-12-09T14:31:00Z">
              <w:rPr/>
            </w:rPrChange>
          </w:rPr>
          <w:delText>une</w:delText>
        </w:r>
      </w:del>
      <w:del w:id="95" w:author="UNHCR" w:date="2017-12-09T14:31:00Z">
        <w:r w:rsidRPr="00915324" w:rsidDel="00915324">
          <w:rPr>
            <w:rFonts w:ascii="Times" w:hAnsi="Times" w:cs="Times New Roman"/>
            <w:color w:val="000000"/>
            <w:sz w:val="28"/>
            <w:rPrChange w:id="96" w:author="UNHCR" w:date="2017-12-09T14:31:00Z">
              <w:rPr/>
            </w:rPrChange>
          </w:rPr>
          <w:delText xml:space="preserve"> autre de ces </w:delText>
        </w:r>
      </w:del>
      <w:del w:id="97" w:author="UNHCR" w:date="2017-12-23T13:36:00Z">
        <w:r w:rsidRPr="00915324" w:rsidDel="00BB470E">
          <w:rPr>
            <w:rFonts w:ascii="Times" w:hAnsi="Times" w:cs="Times New Roman"/>
            <w:color w:val="000000"/>
            <w:sz w:val="28"/>
            <w:rPrChange w:id="98" w:author="UNHCR" w:date="2017-12-09T14:31:00Z">
              <w:rPr/>
            </w:rPrChange>
          </w:rPr>
          <w:delText>méthode</w:delText>
        </w:r>
      </w:del>
      <w:ins w:id="99" w:author="UNHCR" w:date="2017-12-23T13:36:00Z">
        <w:r w:rsidR="00BB470E" w:rsidRPr="00915324">
          <w:rPr>
            <w:rFonts w:ascii="Times" w:hAnsi="Times" w:cs="Times New Roman"/>
            <w:color w:val="000000"/>
            <w:sz w:val="28"/>
            <w:rPrChange w:id="100" w:author="UNHCR" w:date="2017-12-09T14:31:00Z">
              <w:rPr>
                <w:rFonts w:ascii="Times" w:hAnsi="Times" w:cs="Times New Roman"/>
                <w:color w:val="000000"/>
                <w:sz w:val="28"/>
              </w:rPr>
            </w:rPrChange>
          </w:rPr>
          <w:t>une méthode</w:t>
        </w:r>
      </w:ins>
      <w:del w:id="101" w:author="UNHCR" w:date="2017-12-09T14:32:00Z">
        <w:r w:rsidRPr="00915324" w:rsidDel="00915324">
          <w:rPr>
            <w:rFonts w:ascii="Times" w:hAnsi="Times" w:cs="Times New Roman"/>
            <w:color w:val="000000"/>
            <w:sz w:val="28"/>
            <w:rPrChange w:id="102" w:author="UNHCR" w:date="2017-12-09T14:31:00Z">
              <w:rPr/>
            </w:rPrChange>
          </w:rPr>
          <w:delText>s</w:delText>
        </w:r>
      </w:del>
      <w:r w:rsidRPr="00915324">
        <w:rPr>
          <w:rFonts w:ascii="Times" w:hAnsi="Times" w:cs="Times New Roman"/>
          <w:color w:val="000000"/>
          <w:sz w:val="28"/>
          <w:rPrChange w:id="103" w:author="UNHCR" w:date="2017-12-09T14:31:00Z">
            <w:rPr/>
          </w:rPrChange>
        </w:rPr>
        <w:t xml:space="preserve"> agile</w:t>
      </w:r>
      <w:del w:id="104" w:author="UNHCR" w:date="2017-12-09T14:32:00Z">
        <w:r w:rsidRPr="00915324" w:rsidDel="00915324">
          <w:rPr>
            <w:rFonts w:ascii="Times" w:hAnsi="Times" w:cs="Times New Roman"/>
            <w:color w:val="000000"/>
            <w:sz w:val="28"/>
            <w:rPrChange w:id="105" w:author="UNHCR" w:date="2017-12-09T14:31:00Z">
              <w:rPr/>
            </w:rPrChange>
          </w:rPr>
          <w:delText>s</w:delText>
        </w:r>
      </w:del>
      <w:r w:rsidRPr="00915324">
        <w:rPr>
          <w:rFonts w:ascii="Times" w:hAnsi="Times" w:cs="Times New Roman"/>
          <w:color w:val="000000"/>
          <w:sz w:val="28"/>
          <w:rPrChange w:id="106" w:author="UNHCR" w:date="2017-12-09T14:31:00Z">
            <w:rPr/>
          </w:rPrChange>
        </w:rPr>
        <w:t xml:space="preserve"> conçue</w:t>
      </w:r>
      <w:del w:id="107" w:author="UNHCR" w:date="2017-12-09T14:32:00Z">
        <w:r w:rsidRPr="00915324" w:rsidDel="00915324">
          <w:rPr>
            <w:rFonts w:ascii="Times" w:hAnsi="Times" w:cs="Times New Roman"/>
            <w:color w:val="000000"/>
            <w:sz w:val="28"/>
            <w:rPrChange w:id="108" w:author="UNHCR" w:date="2017-12-09T14:31:00Z">
              <w:rPr/>
            </w:rPrChange>
          </w:rPr>
          <w:delText>s</w:delText>
        </w:r>
      </w:del>
      <w:r w:rsidRPr="00915324">
        <w:rPr>
          <w:rFonts w:ascii="Times" w:hAnsi="Times" w:cs="Times New Roman"/>
          <w:color w:val="000000"/>
          <w:sz w:val="28"/>
          <w:rPrChange w:id="109" w:author="UNHCR" w:date="2017-12-09T14:31:00Z">
            <w:rPr/>
          </w:rPrChange>
        </w:rPr>
        <w:t xml:space="preserve"> pour un usage au sein d'une petite équipe, cherchant à maximiser sa productivité au travers de "règles de vie" facile à adapter à son cycle de développement. En définitive, il introduit des règles pour suivre un processus itératif empirique permettant d'obtenir un produit très proche de besoins qui évoluent et ainsi de maximiser la valeur pour les clients.</w:t>
      </w:r>
    </w:p>
    <w:p w14:paraId="71A2BCDB" w14:textId="77777777" w:rsidR="002E43D8" w:rsidRDefault="002E43D8" w:rsidP="002E43D8">
      <w:pPr>
        <w:pStyle w:val="ListParagraph"/>
        <w:widowControl w:val="0"/>
        <w:autoSpaceDE w:val="0"/>
        <w:autoSpaceDN w:val="0"/>
        <w:adjustRightInd w:val="0"/>
        <w:spacing w:after="240" w:line="340" w:lineRule="atLeast"/>
        <w:ind w:left="1428"/>
        <w:rPr>
          <w:rFonts w:ascii="Times" w:hAnsi="Times" w:cs="Times"/>
          <w:color w:val="000000"/>
          <w:sz w:val="28"/>
          <w:szCs w:val="28"/>
        </w:rPr>
      </w:pPr>
    </w:p>
    <w:p w14:paraId="04A6FF35" w14:textId="27545BA6" w:rsidR="008B455B" w:rsidRDefault="008B455B" w:rsidP="008B455B">
      <w:pPr>
        <w:pStyle w:val="ListParagraph"/>
        <w:widowControl w:val="0"/>
        <w:numPr>
          <w:ilvl w:val="0"/>
          <w:numId w:val="9"/>
        </w:numPr>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Extrême Programming (XP)</w:t>
      </w:r>
    </w:p>
    <w:p w14:paraId="16919F0C" w14:textId="77777777" w:rsidR="002E43D8" w:rsidRPr="00915324" w:rsidDel="00915324" w:rsidRDefault="002E43D8">
      <w:pPr>
        <w:widowControl w:val="0"/>
        <w:autoSpaceDE w:val="0"/>
        <w:autoSpaceDN w:val="0"/>
        <w:adjustRightInd w:val="0"/>
        <w:spacing w:after="240" w:line="360" w:lineRule="atLeast"/>
        <w:jc w:val="both"/>
        <w:rPr>
          <w:del w:id="110" w:author="UNHCR" w:date="2017-12-09T14:33:00Z"/>
          <w:rFonts w:ascii="Times" w:hAnsi="Times" w:cs="Times New Roman"/>
          <w:color w:val="000000"/>
          <w:sz w:val="28"/>
          <w:rPrChange w:id="111" w:author="UNHCR" w:date="2017-12-09T14:33:00Z">
            <w:rPr>
              <w:del w:id="112" w:author="UNHCR" w:date="2017-12-09T14:33:00Z"/>
            </w:rPr>
          </w:rPrChange>
        </w:rPr>
        <w:pPrChange w:id="113" w:author="UNHCR" w:date="2017-12-09T14:33:00Z">
          <w:pPr>
            <w:pStyle w:val="ListParagraph"/>
            <w:widowControl w:val="0"/>
            <w:autoSpaceDE w:val="0"/>
            <w:autoSpaceDN w:val="0"/>
            <w:adjustRightInd w:val="0"/>
            <w:spacing w:after="240" w:line="360" w:lineRule="atLeast"/>
            <w:ind w:left="1428"/>
            <w:jc w:val="both"/>
          </w:pPr>
        </w:pPrChange>
      </w:pPr>
      <w:r w:rsidRPr="00915324">
        <w:rPr>
          <w:rFonts w:ascii="Times" w:hAnsi="Times" w:cs="Times New Roman"/>
          <w:color w:val="000000"/>
          <w:sz w:val="28"/>
          <w:rPrChange w:id="114" w:author="UNHCR" w:date="2017-12-09T14:33:00Z">
            <w:rPr/>
          </w:rPrChange>
        </w:rPr>
        <w:t xml:space="preserve">Extrême Programming est une méthode agile de gestion de projet informatique adaptée aux équipes réduites avec des besoins changeants. Elle pousse à l'extrême des principes simples. Son but principal est de réduire les coûts du changement. </w:t>
      </w:r>
    </w:p>
    <w:p w14:paraId="6B8F3E56" w14:textId="77777777" w:rsidR="002E43D8" w:rsidRPr="00915324" w:rsidRDefault="002E43D8">
      <w:pPr>
        <w:widowControl w:val="0"/>
        <w:autoSpaceDE w:val="0"/>
        <w:autoSpaceDN w:val="0"/>
        <w:adjustRightInd w:val="0"/>
        <w:spacing w:after="240" w:line="360" w:lineRule="atLeast"/>
        <w:jc w:val="both"/>
        <w:rPr>
          <w:rFonts w:ascii="Times" w:hAnsi="Times" w:cs="Times New Roman"/>
          <w:color w:val="000000"/>
          <w:sz w:val="28"/>
          <w:rPrChange w:id="115" w:author="UNHCR" w:date="2017-12-09T14:33:00Z">
            <w:rPr/>
          </w:rPrChange>
        </w:rPr>
        <w:pPrChange w:id="116" w:author="UNHCR" w:date="2017-12-09T14:33:00Z">
          <w:pPr>
            <w:pStyle w:val="ListParagraph"/>
            <w:spacing w:line="20" w:lineRule="atLeast"/>
            <w:ind w:left="1428"/>
            <w:jc w:val="both"/>
          </w:pPr>
        </w:pPrChange>
      </w:pPr>
      <w:r w:rsidRPr="00915324">
        <w:rPr>
          <w:rFonts w:ascii="Times" w:hAnsi="Times" w:cs="Times New Roman"/>
          <w:color w:val="000000"/>
          <w:sz w:val="28"/>
          <w:rPrChange w:id="117" w:author="UNHCR" w:date="2017-12-09T14:33:00Z">
            <w:rPr/>
          </w:rPrChange>
        </w:rPr>
        <w:t>Dans les méthodes traditionnelles, les besoins sont définis et souvent fixés au départ du projet informatique ce qui accroît les coûts ultérieurs de modifications.</w:t>
      </w:r>
    </w:p>
    <w:p w14:paraId="3E09BC82" w14:textId="77777777" w:rsidR="002E43D8" w:rsidRDefault="002E43D8" w:rsidP="002E43D8">
      <w:pPr>
        <w:pStyle w:val="ListParagraph"/>
        <w:widowControl w:val="0"/>
        <w:autoSpaceDE w:val="0"/>
        <w:autoSpaceDN w:val="0"/>
        <w:adjustRightInd w:val="0"/>
        <w:spacing w:after="240" w:line="340" w:lineRule="atLeast"/>
        <w:ind w:left="1428"/>
        <w:rPr>
          <w:rFonts w:ascii="Times" w:hAnsi="Times" w:cs="Times"/>
          <w:color w:val="000000"/>
          <w:sz w:val="28"/>
          <w:szCs w:val="28"/>
        </w:rPr>
      </w:pPr>
    </w:p>
    <w:p w14:paraId="6A4CB044" w14:textId="25590E02" w:rsidR="008B455B" w:rsidRDefault="008B455B" w:rsidP="008B455B">
      <w:pPr>
        <w:pStyle w:val="ListParagraph"/>
        <w:widowControl w:val="0"/>
        <w:numPr>
          <w:ilvl w:val="0"/>
          <w:numId w:val="9"/>
        </w:numPr>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 xml:space="preserve">Crystal </w:t>
      </w:r>
    </w:p>
    <w:p w14:paraId="34B5AD6E" w14:textId="77777777" w:rsidR="002E43D8" w:rsidRPr="00915324" w:rsidRDefault="002E43D8">
      <w:pPr>
        <w:widowControl w:val="0"/>
        <w:autoSpaceDE w:val="0"/>
        <w:autoSpaceDN w:val="0"/>
        <w:adjustRightInd w:val="0"/>
        <w:spacing w:after="240" w:line="360" w:lineRule="atLeast"/>
        <w:jc w:val="both"/>
        <w:rPr>
          <w:rFonts w:ascii="Times" w:hAnsi="Times" w:cs="Times New Roman"/>
          <w:color w:val="000000"/>
          <w:sz w:val="28"/>
          <w:rPrChange w:id="118" w:author="UNHCR" w:date="2017-12-09T14:34:00Z">
            <w:rPr/>
          </w:rPrChange>
        </w:rPr>
        <w:pPrChange w:id="119" w:author="UNHCR" w:date="2017-12-09T14:34:00Z">
          <w:pPr>
            <w:pStyle w:val="ListParagraph"/>
            <w:widowControl w:val="0"/>
            <w:autoSpaceDE w:val="0"/>
            <w:autoSpaceDN w:val="0"/>
            <w:adjustRightInd w:val="0"/>
            <w:spacing w:after="240" w:line="360" w:lineRule="atLeast"/>
            <w:ind w:left="1428"/>
            <w:jc w:val="both"/>
          </w:pPr>
        </w:pPrChange>
      </w:pPr>
      <w:r w:rsidRPr="00915324">
        <w:rPr>
          <w:rFonts w:ascii="Times" w:hAnsi="Times" w:cs="Times New Roman"/>
          <w:color w:val="000000"/>
          <w:sz w:val="28"/>
          <w:rPrChange w:id="120" w:author="UNHCR" w:date="2017-12-09T14:34:00Z">
            <w:rPr/>
          </w:rPrChange>
        </w:rPr>
        <w:t xml:space="preserve">Crystal clear est une méthode de gestion de projet. Elle est très fortement adaptable aux spécificités de chaque projet. Elle présente tous les avantages des méthodes agiles : flexibilité par rapport au changement, rapidité, livraisons fréquentes, etc. Elle convient tout à fait pour des petites structures, mais ce qui fait son efficacité dans les </w:t>
      </w:r>
      <w:r w:rsidRPr="00915324">
        <w:rPr>
          <w:rFonts w:ascii="Times" w:hAnsi="Times" w:cs="Times New Roman"/>
          <w:color w:val="000000"/>
          <w:sz w:val="28"/>
          <w:rPrChange w:id="121" w:author="UNHCR" w:date="2017-12-09T14:34:00Z">
            <w:rPr/>
          </w:rPrChange>
        </w:rPr>
        <w:lastRenderedPageBreak/>
        <w:t>projets de petite taille cause son inadéquation pour des projets plus importants.</w:t>
      </w:r>
    </w:p>
    <w:p w14:paraId="7157652C" w14:textId="77777777" w:rsidR="002E43D8" w:rsidRDefault="002E43D8" w:rsidP="002E43D8">
      <w:pPr>
        <w:pStyle w:val="ListParagraph"/>
        <w:widowControl w:val="0"/>
        <w:autoSpaceDE w:val="0"/>
        <w:autoSpaceDN w:val="0"/>
        <w:adjustRightInd w:val="0"/>
        <w:spacing w:after="240" w:line="340" w:lineRule="atLeast"/>
        <w:ind w:left="1428"/>
        <w:rPr>
          <w:rFonts w:ascii="Times" w:hAnsi="Times" w:cs="Times"/>
          <w:color w:val="000000"/>
          <w:sz w:val="28"/>
          <w:szCs w:val="28"/>
        </w:rPr>
      </w:pPr>
    </w:p>
    <w:p w14:paraId="7D0B6359" w14:textId="6A3C2EC9" w:rsidR="00690CE9" w:rsidRDefault="008B455B" w:rsidP="00690CE9">
      <w:pPr>
        <w:pStyle w:val="ListParagraph"/>
        <w:widowControl w:val="0"/>
        <w:numPr>
          <w:ilvl w:val="0"/>
          <w:numId w:val="9"/>
        </w:numPr>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RUP (Rational Unified Process)</w:t>
      </w:r>
    </w:p>
    <w:p w14:paraId="0BFD64D2" w14:textId="77777777" w:rsidR="002E43D8" w:rsidRPr="00915324" w:rsidRDefault="002E43D8">
      <w:pPr>
        <w:widowControl w:val="0"/>
        <w:autoSpaceDE w:val="0"/>
        <w:autoSpaceDN w:val="0"/>
        <w:adjustRightInd w:val="0"/>
        <w:spacing w:after="240" w:line="360" w:lineRule="atLeast"/>
        <w:jc w:val="both"/>
        <w:rPr>
          <w:rFonts w:ascii="Times" w:hAnsi="Times" w:cs="Times New Roman"/>
          <w:color w:val="000000"/>
          <w:sz w:val="28"/>
          <w:rPrChange w:id="122" w:author="UNHCR" w:date="2017-12-09T14:35:00Z">
            <w:rPr/>
          </w:rPrChange>
        </w:rPr>
        <w:pPrChange w:id="123" w:author="UNHCR" w:date="2017-12-09T14:35:00Z">
          <w:pPr>
            <w:pStyle w:val="ListParagraph"/>
            <w:widowControl w:val="0"/>
            <w:autoSpaceDE w:val="0"/>
            <w:autoSpaceDN w:val="0"/>
            <w:adjustRightInd w:val="0"/>
            <w:spacing w:after="240" w:line="360" w:lineRule="atLeast"/>
            <w:ind w:left="1428"/>
            <w:jc w:val="both"/>
          </w:pPr>
        </w:pPrChange>
      </w:pPr>
      <w:r w:rsidRPr="00915324">
        <w:rPr>
          <w:rFonts w:ascii="Times" w:hAnsi="Times" w:cs="Times New Roman"/>
          <w:color w:val="000000"/>
          <w:sz w:val="28"/>
          <w:rPrChange w:id="124" w:author="UNHCR" w:date="2017-12-09T14:35:00Z">
            <w:rPr/>
          </w:rPrChange>
        </w:rPr>
        <w:t>RUP est une méthode de développement par itération promue par la société Rational Software, rachetée par IBM. Il propose une méthode spécifiant notamment la composition des équipes et le calendrier ainsi qu'un certain nombre de modèles de documents.</w:t>
      </w:r>
    </w:p>
    <w:p w14:paraId="38CB32EC" w14:textId="77777777" w:rsidR="002E43D8" w:rsidRPr="006E6953" w:rsidRDefault="002E43D8" w:rsidP="002E43D8">
      <w:pPr>
        <w:pStyle w:val="ListParagraph"/>
        <w:widowControl w:val="0"/>
        <w:autoSpaceDE w:val="0"/>
        <w:autoSpaceDN w:val="0"/>
        <w:adjustRightInd w:val="0"/>
        <w:spacing w:after="240" w:line="340" w:lineRule="atLeast"/>
        <w:ind w:left="1428"/>
        <w:rPr>
          <w:rFonts w:ascii="Times" w:hAnsi="Times" w:cs="Times"/>
          <w:color w:val="000000"/>
          <w:sz w:val="28"/>
          <w:szCs w:val="28"/>
        </w:rPr>
      </w:pPr>
    </w:p>
    <w:p w14:paraId="65F22E5E" w14:textId="37B9D507" w:rsidR="006519B9" w:rsidRDefault="00690CE9" w:rsidP="006519B9">
      <w:pPr>
        <w:pStyle w:val="ListParagraph"/>
        <w:widowControl w:val="0"/>
        <w:numPr>
          <w:ilvl w:val="0"/>
          <w:numId w:val="7"/>
        </w:numPr>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 xml:space="preserve">Méthode de </w:t>
      </w:r>
      <w:r w:rsidR="00A57C7F">
        <w:rPr>
          <w:rFonts w:ascii="Times" w:hAnsi="Times" w:cs="Times"/>
          <w:color w:val="000000"/>
          <w:sz w:val="28"/>
          <w:szCs w:val="28"/>
        </w:rPr>
        <w:t>développements mobile</w:t>
      </w:r>
    </w:p>
    <w:p w14:paraId="21DBC8B6" w14:textId="239A5DC2" w:rsidR="006E6953" w:rsidRDefault="00D33BED" w:rsidP="00D33BED">
      <w:pPr>
        <w:pStyle w:val="ListParagraph"/>
        <w:widowControl w:val="0"/>
        <w:numPr>
          <w:ilvl w:val="0"/>
          <w:numId w:val="11"/>
        </w:numPr>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Introduction du Mobile-D</w:t>
      </w:r>
    </w:p>
    <w:p w14:paraId="11EA6DFF" w14:textId="73B385FF" w:rsidR="002E43D8" w:rsidRPr="005C6693" w:rsidRDefault="002E43D8">
      <w:pPr>
        <w:widowControl w:val="0"/>
        <w:autoSpaceDE w:val="0"/>
        <w:autoSpaceDN w:val="0"/>
        <w:adjustRightInd w:val="0"/>
        <w:spacing w:after="240" w:line="360" w:lineRule="atLeast"/>
        <w:jc w:val="both"/>
        <w:rPr>
          <w:rFonts w:ascii="Times" w:hAnsi="Times" w:cs="Times New Roman"/>
          <w:color w:val="000000"/>
          <w:sz w:val="28"/>
          <w:rPrChange w:id="125" w:author="UNHCR" w:date="2017-12-09T14:36:00Z">
            <w:rPr/>
          </w:rPrChange>
        </w:rPr>
        <w:pPrChange w:id="126" w:author="UNHCR" w:date="2017-12-09T14:36:00Z">
          <w:pPr>
            <w:pStyle w:val="ListParagraph"/>
            <w:widowControl w:val="0"/>
            <w:autoSpaceDE w:val="0"/>
            <w:autoSpaceDN w:val="0"/>
            <w:adjustRightInd w:val="0"/>
            <w:spacing w:after="240" w:line="360" w:lineRule="atLeast"/>
            <w:ind w:left="1495"/>
            <w:jc w:val="both"/>
          </w:pPr>
        </w:pPrChange>
      </w:pPr>
      <w:r w:rsidRPr="005C6693">
        <w:rPr>
          <w:rFonts w:ascii="Times" w:hAnsi="Times" w:cs="Times New Roman"/>
          <w:color w:val="000000"/>
          <w:sz w:val="28"/>
          <w:rPrChange w:id="127" w:author="UNHCR" w:date="2017-12-09T14:36:00Z">
            <w:rPr/>
          </w:rPrChange>
        </w:rPr>
        <w:t xml:space="preserve">Après avoir présenté les méthodes agiles les plus utilisées, il est </w:t>
      </w:r>
      <w:ins w:id="128" w:author="UNHCR" w:date="2017-12-09T14:35:00Z">
        <w:r w:rsidR="005C6693" w:rsidRPr="005C6693">
          <w:rPr>
            <w:rFonts w:ascii="Times" w:hAnsi="Times" w:cs="Times New Roman"/>
            <w:color w:val="000000"/>
            <w:sz w:val="28"/>
            <w:rPrChange w:id="129" w:author="UNHCR" w:date="2017-12-09T14:36:00Z">
              <w:rPr/>
            </w:rPrChange>
          </w:rPr>
          <w:t xml:space="preserve"> a </w:t>
        </w:r>
      </w:ins>
      <w:r w:rsidRPr="005C6693">
        <w:rPr>
          <w:rFonts w:ascii="Times" w:hAnsi="Times" w:cs="Times New Roman"/>
          <w:color w:val="000000"/>
          <w:sz w:val="28"/>
          <w:rPrChange w:id="130" w:author="UNHCR" w:date="2017-12-09T14:36:00Z">
            <w:rPr/>
          </w:rPrChange>
        </w:rPr>
        <w:t>soulign</w:t>
      </w:r>
      <w:ins w:id="131" w:author="UNHCR" w:date="2017-12-09T14:36:00Z">
        <w:r w:rsidR="005C6693" w:rsidRPr="005C6693">
          <w:rPr>
            <w:rFonts w:ascii="Times" w:hAnsi="Times" w:cs="Times New Roman"/>
            <w:color w:val="000000"/>
            <w:sz w:val="28"/>
            <w:rPrChange w:id="132" w:author="UNHCR" w:date="2017-12-09T14:36:00Z">
              <w:rPr/>
            </w:rPrChange>
          </w:rPr>
          <w:t>er</w:t>
        </w:r>
      </w:ins>
      <w:del w:id="133" w:author="UNHCR" w:date="2017-12-09T14:36:00Z">
        <w:r w:rsidRPr="005C6693" w:rsidDel="005C6693">
          <w:rPr>
            <w:rFonts w:ascii="Times" w:hAnsi="Times" w:cs="Times New Roman"/>
            <w:color w:val="000000"/>
            <w:sz w:val="28"/>
            <w:rPrChange w:id="134" w:author="UNHCR" w:date="2017-12-09T14:36:00Z">
              <w:rPr/>
            </w:rPrChange>
          </w:rPr>
          <w:delText>é</w:delText>
        </w:r>
      </w:del>
      <w:r w:rsidRPr="005C6693">
        <w:rPr>
          <w:rFonts w:ascii="Times" w:hAnsi="Times" w:cs="Times New Roman"/>
          <w:color w:val="000000"/>
          <w:sz w:val="28"/>
          <w:rPrChange w:id="135" w:author="UNHCR" w:date="2017-12-09T14:36:00Z">
            <w:rPr/>
          </w:rPrChange>
        </w:rPr>
        <w:t xml:space="preserve"> qu’aucune d’elles n’est spécifiquement visée pour le développement du logiciel mobile. </w:t>
      </w:r>
    </w:p>
    <w:p w14:paraId="698A8A4E" w14:textId="77777777" w:rsidR="002E43D8" w:rsidRPr="005C6693" w:rsidRDefault="002E43D8">
      <w:pPr>
        <w:widowControl w:val="0"/>
        <w:autoSpaceDE w:val="0"/>
        <w:autoSpaceDN w:val="0"/>
        <w:adjustRightInd w:val="0"/>
        <w:spacing w:after="240" w:line="360" w:lineRule="atLeast"/>
        <w:jc w:val="both"/>
        <w:rPr>
          <w:rFonts w:ascii="Times" w:hAnsi="Times" w:cs="Times New Roman"/>
          <w:color w:val="000000"/>
          <w:sz w:val="28"/>
          <w:rPrChange w:id="136" w:author="UNHCR" w:date="2017-12-09T14:36:00Z">
            <w:rPr/>
          </w:rPrChange>
        </w:rPr>
        <w:pPrChange w:id="137" w:author="UNHCR" w:date="2017-12-09T14:36:00Z">
          <w:pPr>
            <w:pStyle w:val="ListParagraph"/>
            <w:widowControl w:val="0"/>
            <w:autoSpaceDE w:val="0"/>
            <w:autoSpaceDN w:val="0"/>
            <w:adjustRightInd w:val="0"/>
            <w:spacing w:after="240" w:line="360" w:lineRule="atLeast"/>
            <w:ind w:left="1495"/>
            <w:jc w:val="both"/>
          </w:pPr>
        </w:pPrChange>
      </w:pPr>
      <w:r w:rsidRPr="005C6693">
        <w:rPr>
          <w:rFonts w:ascii="Times" w:hAnsi="Times" w:cs="Times New Roman"/>
          <w:color w:val="000000"/>
          <w:sz w:val="28"/>
          <w:rPrChange w:id="138" w:author="UNHCR" w:date="2017-12-09T14:36:00Z">
            <w:rPr/>
          </w:rPrChange>
        </w:rPr>
        <w:t xml:space="preserve">Tandis qu’il existe une méthode de développement dédiée aux applications mobiles appelée Mobile-D, c’est une approche agile pour l’équipement mobile qui est basée sur XP Extrême Programming (pratique), méthodologie Crystal et Rational Unified Process (assurance de cycle de vie). </w:t>
      </w:r>
    </w:p>
    <w:p w14:paraId="02E8B4CC" w14:textId="77777777" w:rsidR="002E43D8" w:rsidRPr="005C6693" w:rsidRDefault="002E43D8">
      <w:pPr>
        <w:widowControl w:val="0"/>
        <w:autoSpaceDE w:val="0"/>
        <w:autoSpaceDN w:val="0"/>
        <w:adjustRightInd w:val="0"/>
        <w:spacing w:after="240" w:line="360" w:lineRule="atLeast"/>
        <w:jc w:val="both"/>
        <w:rPr>
          <w:rFonts w:ascii="Times" w:hAnsi="Times" w:cs="Times New Roman"/>
          <w:color w:val="000000"/>
          <w:sz w:val="28"/>
          <w:rPrChange w:id="139" w:author="UNHCR" w:date="2017-12-09T14:38:00Z">
            <w:rPr/>
          </w:rPrChange>
        </w:rPr>
        <w:pPrChange w:id="140" w:author="UNHCR" w:date="2017-12-09T14:38:00Z">
          <w:pPr>
            <w:pStyle w:val="ListParagraph"/>
            <w:widowControl w:val="0"/>
            <w:autoSpaceDE w:val="0"/>
            <w:autoSpaceDN w:val="0"/>
            <w:adjustRightInd w:val="0"/>
            <w:spacing w:after="240" w:line="360" w:lineRule="atLeast"/>
            <w:ind w:left="1495"/>
            <w:jc w:val="both"/>
          </w:pPr>
        </w:pPrChange>
      </w:pPr>
      <w:r w:rsidRPr="005C6693">
        <w:rPr>
          <w:rFonts w:ascii="Times" w:hAnsi="Times" w:cs="Times New Roman"/>
          <w:color w:val="000000"/>
          <w:sz w:val="28"/>
          <w:rPrChange w:id="141" w:author="UNHCR" w:date="2017-12-09T14:38:00Z">
            <w:rPr/>
          </w:rPrChange>
        </w:rPr>
        <w:t>Elle est conçue pour rencontrer les caractéristiques spécifiques du développement de l’application mobile et le standard de qualité de l’industrie.</w:t>
      </w:r>
    </w:p>
    <w:p w14:paraId="6BA772C2" w14:textId="77777777" w:rsidR="002E43D8" w:rsidRDefault="002E43D8" w:rsidP="002E43D8">
      <w:pPr>
        <w:pStyle w:val="ListParagraph"/>
        <w:widowControl w:val="0"/>
        <w:autoSpaceDE w:val="0"/>
        <w:autoSpaceDN w:val="0"/>
        <w:adjustRightInd w:val="0"/>
        <w:spacing w:after="240" w:line="340" w:lineRule="atLeast"/>
        <w:ind w:left="1495"/>
        <w:rPr>
          <w:rFonts w:ascii="Times" w:hAnsi="Times" w:cs="Times"/>
          <w:color w:val="000000"/>
          <w:sz w:val="28"/>
          <w:szCs w:val="28"/>
        </w:rPr>
      </w:pPr>
    </w:p>
    <w:p w14:paraId="740B9FA9" w14:textId="32FB3FC1" w:rsidR="00D33BED" w:rsidRDefault="00D33BED" w:rsidP="00D33BED">
      <w:pPr>
        <w:pStyle w:val="ListParagraph"/>
        <w:widowControl w:val="0"/>
        <w:numPr>
          <w:ilvl w:val="0"/>
          <w:numId w:val="11"/>
        </w:numPr>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Mobile-D s’adapte aux applications mobiles</w:t>
      </w:r>
    </w:p>
    <w:p w14:paraId="7B26D524" w14:textId="77777777" w:rsidR="002E43D8" w:rsidRPr="005C6693" w:rsidRDefault="002E43D8">
      <w:pPr>
        <w:widowControl w:val="0"/>
        <w:autoSpaceDE w:val="0"/>
        <w:autoSpaceDN w:val="0"/>
        <w:adjustRightInd w:val="0"/>
        <w:spacing w:after="240" w:line="360" w:lineRule="atLeast"/>
        <w:jc w:val="both"/>
        <w:rPr>
          <w:rFonts w:ascii="Times" w:hAnsi="Times" w:cs="Times New Roman"/>
          <w:color w:val="000000"/>
          <w:rPrChange w:id="142" w:author="UNHCR" w:date="2017-12-09T14:39:00Z">
            <w:rPr/>
          </w:rPrChange>
        </w:rPr>
        <w:pPrChange w:id="143" w:author="UNHCR" w:date="2017-12-09T14:39:00Z">
          <w:pPr>
            <w:pStyle w:val="ListParagraph"/>
            <w:widowControl w:val="0"/>
            <w:autoSpaceDE w:val="0"/>
            <w:autoSpaceDN w:val="0"/>
            <w:adjustRightInd w:val="0"/>
            <w:spacing w:after="240" w:line="360" w:lineRule="atLeast"/>
            <w:ind w:left="1495"/>
            <w:jc w:val="both"/>
          </w:pPr>
        </w:pPrChange>
      </w:pPr>
      <w:r w:rsidRPr="005C6693">
        <w:rPr>
          <w:rFonts w:ascii="Times" w:hAnsi="Times" w:cs="Times New Roman"/>
          <w:color w:val="000000"/>
          <w:rPrChange w:id="144" w:author="UNHCR" w:date="2017-12-09T14:39:00Z">
            <w:rPr/>
          </w:rPrChange>
        </w:rPr>
        <w:t>En faisant la combinaison des avantages de trois méthodes agiles XP, Crystal et RUP, la méthodologie Mobile-D se présente comme la méthodologie la mieux adaptée au développement de l’application mobile.</w:t>
      </w:r>
    </w:p>
    <w:p w14:paraId="1BCBC41C" w14:textId="77777777" w:rsidR="002E43D8" w:rsidRPr="002E43D8" w:rsidRDefault="002E43D8" w:rsidP="002E43D8">
      <w:pPr>
        <w:pStyle w:val="ListParagraph"/>
        <w:widowControl w:val="0"/>
        <w:autoSpaceDE w:val="0"/>
        <w:autoSpaceDN w:val="0"/>
        <w:adjustRightInd w:val="0"/>
        <w:spacing w:after="240" w:line="360" w:lineRule="atLeast"/>
        <w:ind w:left="1495"/>
        <w:rPr>
          <w:rFonts w:ascii="Times" w:hAnsi="Times" w:cs="Times New Roman"/>
          <w:i/>
          <w:color w:val="000000"/>
          <w:szCs w:val="28"/>
        </w:rPr>
      </w:pPr>
      <w:r w:rsidRPr="002E43D8">
        <w:rPr>
          <w:rFonts w:ascii="Times" w:hAnsi="Times" w:cs="Times New Roman"/>
          <w:i/>
          <w:color w:val="000000"/>
          <w:szCs w:val="28"/>
          <w:u w:val="single"/>
        </w:rPr>
        <w:t>Tableau</w:t>
      </w:r>
      <w:r w:rsidRPr="002E43D8">
        <w:rPr>
          <w:rFonts w:ascii="Times" w:hAnsi="Times" w:cs="Times New Roman"/>
          <w:i/>
          <w:color w:val="000000"/>
          <w:szCs w:val="28"/>
        </w:rPr>
        <w:t>: Caractéristiques de Mobile-D</w:t>
      </w:r>
    </w:p>
    <w:p w14:paraId="732F2DBA" w14:textId="77777777" w:rsidR="002E43D8" w:rsidRPr="00CA0394" w:rsidRDefault="002E43D8" w:rsidP="002E43D8">
      <w:pPr>
        <w:pStyle w:val="ListParagraph"/>
        <w:widowControl w:val="0"/>
        <w:autoSpaceDE w:val="0"/>
        <w:autoSpaceDN w:val="0"/>
        <w:adjustRightInd w:val="0"/>
        <w:spacing w:after="240" w:line="360" w:lineRule="atLeast"/>
        <w:ind w:left="1495"/>
        <w:jc w:val="both"/>
        <w:rPr>
          <w:rFonts w:ascii="Times" w:hAnsi="Times" w:cs="Times New Roman"/>
          <w:color w:val="000000"/>
          <w:sz w:val="28"/>
          <w:szCs w:val="28"/>
        </w:rPr>
      </w:pPr>
      <w:r w:rsidRPr="00DB07D9">
        <w:rPr>
          <w:rFonts w:ascii="Times" w:hAnsi="Times" w:cs="Times New Roman"/>
          <w:color w:val="000000"/>
        </w:rPr>
        <w:t xml:space="preserve"> </w:t>
      </w:r>
    </w:p>
    <w:tbl>
      <w:tblPr>
        <w:tblStyle w:val="TableGrid"/>
        <w:tblW w:w="10065" w:type="dxa"/>
        <w:tblInd w:w="-147" w:type="dxa"/>
        <w:tblLook w:val="04A0" w:firstRow="1" w:lastRow="0" w:firstColumn="1" w:lastColumn="0" w:noHBand="0" w:noVBand="1"/>
      </w:tblPr>
      <w:tblGrid>
        <w:gridCol w:w="2552"/>
        <w:gridCol w:w="3284"/>
        <w:gridCol w:w="4229"/>
      </w:tblGrid>
      <w:tr w:rsidR="002E43D8" w14:paraId="6B8DB0E8" w14:textId="77777777" w:rsidTr="00583B6F">
        <w:trPr>
          <w:trHeight w:val="617"/>
        </w:trPr>
        <w:tc>
          <w:tcPr>
            <w:tcW w:w="2552" w:type="dxa"/>
          </w:tcPr>
          <w:p w14:paraId="73FA2450" w14:textId="77777777" w:rsidR="002E43D8" w:rsidRDefault="002E43D8" w:rsidP="00583B6F">
            <w:pPr>
              <w:pStyle w:val="ListParagraph"/>
              <w:widowControl w:val="0"/>
              <w:autoSpaceDE w:val="0"/>
              <w:autoSpaceDN w:val="0"/>
              <w:adjustRightInd w:val="0"/>
              <w:spacing w:after="240" w:line="360" w:lineRule="atLeast"/>
              <w:ind w:left="0"/>
              <w:jc w:val="center"/>
              <w:rPr>
                <w:rFonts w:ascii="Times" w:hAnsi="Times" w:cs="Times New Roman"/>
                <w:color w:val="000000"/>
                <w:sz w:val="28"/>
                <w:szCs w:val="28"/>
                <w:lang w:val="fr-FR"/>
              </w:rPr>
            </w:pPr>
            <w:r>
              <w:rPr>
                <w:rFonts w:ascii="Times" w:hAnsi="Times" w:cs="Times New Roman"/>
                <w:color w:val="000000"/>
                <w:sz w:val="28"/>
                <w:szCs w:val="28"/>
                <w:lang w:val="fr-FR"/>
              </w:rPr>
              <w:t>Caractéristiques de Mobile-D</w:t>
            </w:r>
          </w:p>
          <w:p w14:paraId="5E50190E" w14:textId="77777777" w:rsidR="002E43D8" w:rsidRPr="00CA0394" w:rsidRDefault="002E43D8" w:rsidP="00583B6F">
            <w:pPr>
              <w:pStyle w:val="ListParagraph"/>
              <w:widowControl w:val="0"/>
              <w:autoSpaceDE w:val="0"/>
              <w:autoSpaceDN w:val="0"/>
              <w:adjustRightInd w:val="0"/>
              <w:spacing w:after="240" w:line="360" w:lineRule="atLeast"/>
              <w:ind w:left="0"/>
              <w:jc w:val="both"/>
              <w:rPr>
                <w:rFonts w:ascii="Times" w:hAnsi="Times" w:cs="Times New Roman"/>
                <w:color w:val="000000"/>
                <w:sz w:val="28"/>
                <w:szCs w:val="28"/>
                <w:lang w:val="fr-FR"/>
              </w:rPr>
            </w:pPr>
          </w:p>
        </w:tc>
        <w:tc>
          <w:tcPr>
            <w:tcW w:w="3284" w:type="dxa"/>
          </w:tcPr>
          <w:p w14:paraId="41DE2200" w14:textId="77777777" w:rsidR="002E43D8" w:rsidRPr="00AC6430" w:rsidRDefault="002E43D8" w:rsidP="00583B6F">
            <w:pPr>
              <w:pStyle w:val="ListParagraph"/>
              <w:widowControl w:val="0"/>
              <w:autoSpaceDE w:val="0"/>
              <w:autoSpaceDN w:val="0"/>
              <w:adjustRightInd w:val="0"/>
              <w:spacing w:after="240" w:line="360" w:lineRule="atLeast"/>
              <w:ind w:left="0"/>
              <w:jc w:val="center"/>
              <w:rPr>
                <w:rFonts w:ascii="Times" w:hAnsi="Times" w:cs="Times New Roman"/>
                <w:color w:val="000000"/>
                <w:sz w:val="28"/>
                <w:szCs w:val="28"/>
                <w:lang w:val="fr-FR"/>
              </w:rPr>
            </w:pPr>
            <w:r w:rsidRPr="00AC6430">
              <w:rPr>
                <w:rFonts w:ascii="Times" w:hAnsi="Times" w:cs="Times New Roman"/>
                <w:color w:val="000000"/>
                <w:sz w:val="28"/>
                <w:szCs w:val="28"/>
                <w:lang w:val="fr-FR"/>
              </w:rPr>
              <w:t>Rational</w:t>
            </w:r>
          </w:p>
        </w:tc>
        <w:tc>
          <w:tcPr>
            <w:tcW w:w="4229" w:type="dxa"/>
          </w:tcPr>
          <w:p w14:paraId="01CB33C5" w14:textId="77777777" w:rsidR="002E43D8" w:rsidRPr="00AC6430" w:rsidRDefault="002E43D8" w:rsidP="00583B6F">
            <w:pPr>
              <w:pStyle w:val="ListParagraph"/>
              <w:widowControl w:val="0"/>
              <w:autoSpaceDE w:val="0"/>
              <w:autoSpaceDN w:val="0"/>
              <w:adjustRightInd w:val="0"/>
              <w:spacing w:after="240" w:line="360" w:lineRule="atLeast"/>
              <w:ind w:left="0"/>
              <w:jc w:val="center"/>
              <w:rPr>
                <w:rFonts w:ascii="Times" w:hAnsi="Times" w:cs="Times New Roman"/>
                <w:color w:val="000000"/>
                <w:sz w:val="28"/>
                <w:szCs w:val="28"/>
                <w:lang w:val="fr-FR"/>
              </w:rPr>
            </w:pPr>
            <w:r w:rsidRPr="00AC6430">
              <w:rPr>
                <w:rFonts w:ascii="Times" w:hAnsi="Times" w:cs="Times New Roman"/>
                <w:color w:val="000000"/>
                <w:sz w:val="28"/>
                <w:szCs w:val="28"/>
                <w:lang w:val="fr-FR"/>
              </w:rPr>
              <w:t>Logiciel mobil</w:t>
            </w:r>
          </w:p>
        </w:tc>
      </w:tr>
      <w:tr w:rsidR="002E43D8" w:rsidRPr="0076078B" w14:paraId="3D8E37C5" w14:textId="77777777" w:rsidTr="00583B6F">
        <w:trPr>
          <w:trHeight w:val="2203"/>
        </w:trPr>
        <w:tc>
          <w:tcPr>
            <w:tcW w:w="2552" w:type="dxa"/>
          </w:tcPr>
          <w:p w14:paraId="35C891CC" w14:textId="77777777" w:rsidR="002E43D8" w:rsidRDefault="002E43D8" w:rsidP="00583B6F">
            <w:pPr>
              <w:pStyle w:val="ListParagraph"/>
              <w:widowControl w:val="0"/>
              <w:autoSpaceDE w:val="0"/>
              <w:autoSpaceDN w:val="0"/>
              <w:adjustRightInd w:val="0"/>
              <w:spacing w:after="240" w:line="360" w:lineRule="atLeast"/>
              <w:ind w:left="0"/>
              <w:jc w:val="center"/>
              <w:rPr>
                <w:rFonts w:ascii="Times New Roman" w:hAnsi="Times New Roman" w:cs="Times New Roman"/>
                <w:color w:val="000000"/>
                <w:sz w:val="28"/>
                <w:szCs w:val="28"/>
              </w:rPr>
            </w:pPr>
          </w:p>
          <w:p w14:paraId="6A8DFDAC" w14:textId="77777777" w:rsidR="002E43D8" w:rsidRDefault="002E43D8" w:rsidP="00583B6F">
            <w:pPr>
              <w:pStyle w:val="ListParagraph"/>
              <w:widowControl w:val="0"/>
              <w:autoSpaceDE w:val="0"/>
              <w:autoSpaceDN w:val="0"/>
              <w:adjustRightInd w:val="0"/>
              <w:spacing w:after="240" w:line="360" w:lineRule="atLeast"/>
              <w:ind w:left="0"/>
              <w:jc w:val="center"/>
              <w:rPr>
                <w:rFonts w:ascii="Times New Roman" w:hAnsi="Times New Roman" w:cs="Times New Roman"/>
                <w:color w:val="000000"/>
                <w:sz w:val="28"/>
                <w:szCs w:val="28"/>
              </w:rPr>
            </w:pPr>
          </w:p>
          <w:p w14:paraId="6449A306" w14:textId="77777777" w:rsidR="002E43D8" w:rsidRDefault="002E43D8" w:rsidP="00583B6F">
            <w:pPr>
              <w:pStyle w:val="ListParagraph"/>
              <w:widowControl w:val="0"/>
              <w:autoSpaceDE w:val="0"/>
              <w:autoSpaceDN w:val="0"/>
              <w:adjustRightInd w:val="0"/>
              <w:spacing w:after="240" w:line="360" w:lineRule="atLeast"/>
              <w:ind w:left="0"/>
              <w:jc w:val="center"/>
              <w:rPr>
                <w:rFonts w:ascii="Times" w:hAnsi="Times" w:cs="Times New Roman"/>
                <w:color w:val="000000"/>
                <w:sz w:val="24"/>
                <w:szCs w:val="24"/>
                <w:u w:val="single"/>
                <w:lang w:val="fr-FR"/>
              </w:rPr>
            </w:pPr>
            <w:r>
              <w:rPr>
                <w:rFonts w:ascii="Times New Roman" w:hAnsi="Times New Roman" w:cs="Times New Roman"/>
                <w:color w:val="000000"/>
                <w:sz w:val="28"/>
                <w:szCs w:val="28"/>
              </w:rPr>
              <w:t>Changement élevé</w:t>
            </w:r>
            <w:r w:rsidRPr="004D4CFC">
              <w:rPr>
                <w:rFonts w:ascii="Times New Roman" w:hAnsi="Times New Roman" w:cs="Times New Roman"/>
                <w:color w:val="000000"/>
                <w:sz w:val="28"/>
                <w:szCs w:val="28"/>
              </w:rPr>
              <w:t xml:space="preserve"> d'environnement</w:t>
            </w:r>
          </w:p>
        </w:tc>
        <w:tc>
          <w:tcPr>
            <w:tcW w:w="3284" w:type="dxa"/>
            <w:vAlign w:val="center"/>
          </w:tcPr>
          <w:p w14:paraId="77FFFA76" w14:textId="77777777" w:rsidR="002E43D8" w:rsidRPr="00AC6430" w:rsidRDefault="002E43D8" w:rsidP="00583B6F">
            <w:pPr>
              <w:widowControl w:val="0"/>
              <w:autoSpaceDE w:val="0"/>
              <w:autoSpaceDN w:val="0"/>
              <w:adjustRightInd w:val="0"/>
              <w:spacing w:after="240" w:line="360" w:lineRule="atLeast"/>
              <w:rPr>
                <w:rFonts w:ascii="Times New Roman" w:hAnsi="Times New Roman" w:cs="Times New Roman"/>
                <w:color w:val="000000"/>
                <w:sz w:val="28"/>
                <w:szCs w:val="28"/>
                <w:lang w:val="fr-FR"/>
              </w:rPr>
            </w:pPr>
            <w:r w:rsidRPr="00AC6430">
              <w:rPr>
                <w:rFonts w:ascii="Times New Roman" w:hAnsi="Times New Roman" w:cs="Times New Roman"/>
                <w:color w:val="000000"/>
                <w:sz w:val="28"/>
                <w:szCs w:val="28"/>
                <w:lang w:val="fr-FR"/>
              </w:rPr>
              <w:t xml:space="preserve">En raison du changement élevé des exigences, on a besoin de l’approche de développement incrémental et itératif </w:t>
            </w:r>
          </w:p>
        </w:tc>
        <w:tc>
          <w:tcPr>
            <w:tcW w:w="4229" w:type="dxa"/>
          </w:tcPr>
          <w:p w14:paraId="3238868A" w14:textId="77777777" w:rsidR="002E43D8" w:rsidRPr="00AC6430" w:rsidRDefault="002E43D8" w:rsidP="00583B6F">
            <w:pPr>
              <w:pStyle w:val="ListParagraph"/>
              <w:widowControl w:val="0"/>
              <w:autoSpaceDE w:val="0"/>
              <w:autoSpaceDN w:val="0"/>
              <w:adjustRightInd w:val="0"/>
              <w:spacing w:after="240" w:line="360" w:lineRule="atLeast"/>
              <w:ind w:left="0"/>
              <w:rPr>
                <w:rFonts w:ascii="Times" w:hAnsi="Times" w:cs="Times New Roman"/>
                <w:color w:val="000000"/>
                <w:sz w:val="24"/>
                <w:szCs w:val="24"/>
                <w:u w:val="single"/>
                <w:lang w:val="fr-FR"/>
              </w:rPr>
            </w:pPr>
            <w:r>
              <w:rPr>
                <w:rFonts w:ascii="Times New Roman" w:hAnsi="Times New Roman" w:cs="Times New Roman"/>
                <w:color w:val="000000"/>
                <w:sz w:val="28"/>
                <w:szCs w:val="28"/>
                <w:lang w:val="fr-FR"/>
              </w:rPr>
              <w:t xml:space="preserve">Incertitude </w:t>
            </w:r>
            <w:r w:rsidRPr="00AC6430">
              <w:rPr>
                <w:rFonts w:ascii="Times New Roman" w:hAnsi="Times New Roman" w:cs="Times New Roman"/>
                <w:color w:val="000000"/>
                <w:sz w:val="28"/>
                <w:szCs w:val="28"/>
                <w:lang w:val="fr-FR"/>
              </w:rPr>
              <w:t>élevée,</w:t>
            </w:r>
            <w:r w:rsidRPr="00AC6430">
              <w:rPr>
                <w:rFonts w:ascii="MS Mincho" w:eastAsia="MS Mincho" w:hAnsi="MS Mincho" w:cs="MS Mincho"/>
                <w:color w:val="000000"/>
                <w:sz w:val="28"/>
                <w:szCs w:val="28"/>
                <w:lang w:val="fr-FR"/>
              </w:rPr>
              <w:t> </w:t>
            </w:r>
            <w:r w:rsidRPr="00AC6430">
              <w:rPr>
                <w:rFonts w:ascii="Times New Roman" w:hAnsi="Times New Roman" w:cs="Times New Roman"/>
                <w:color w:val="000000"/>
                <w:sz w:val="28"/>
                <w:szCs w:val="28"/>
                <w:lang w:val="fr-FR"/>
              </w:rPr>
              <w:t>Dynamique environnement : une Centaines de nouveaux téléphones portables est fabriquée chaque année</w:t>
            </w:r>
          </w:p>
        </w:tc>
      </w:tr>
      <w:tr w:rsidR="002E43D8" w:rsidRPr="0076078B" w14:paraId="4BD9BED7" w14:textId="77777777" w:rsidTr="00583B6F">
        <w:trPr>
          <w:trHeight w:val="732"/>
        </w:trPr>
        <w:tc>
          <w:tcPr>
            <w:tcW w:w="2552" w:type="dxa"/>
          </w:tcPr>
          <w:p w14:paraId="13FE6007" w14:textId="77777777" w:rsidR="002E43D8" w:rsidRDefault="002E43D8" w:rsidP="00583B6F">
            <w:pPr>
              <w:pStyle w:val="ListParagraph"/>
              <w:widowControl w:val="0"/>
              <w:autoSpaceDE w:val="0"/>
              <w:autoSpaceDN w:val="0"/>
              <w:adjustRightInd w:val="0"/>
              <w:spacing w:after="240" w:line="360" w:lineRule="atLeast"/>
              <w:ind w:left="0"/>
              <w:jc w:val="both"/>
              <w:rPr>
                <w:rFonts w:ascii="Times" w:hAnsi="Times" w:cs="Times New Roman"/>
                <w:color w:val="000000"/>
                <w:sz w:val="24"/>
                <w:szCs w:val="24"/>
                <w:u w:val="single"/>
                <w:lang w:val="fr-FR"/>
              </w:rPr>
            </w:pPr>
          </w:p>
        </w:tc>
        <w:tc>
          <w:tcPr>
            <w:tcW w:w="3284" w:type="dxa"/>
          </w:tcPr>
          <w:p w14:paraId="20B6AFC2" w14:textId="77777777" w:rsidR="002E43D8" w:rsidRDefault="002E43D8" w:rsidP="00583B6F">
            <w:pPr>
              <w:pStyle w:val="ListParagraph"/>
              <w:widowControl w:val="0"/>
              <w:autoSpaceDE w:val="0"/>
              <w:autoSpaceDN w:val="0"/>
              <w:adjustRightInd w:val="0"/>
              <w:spacing w:after="240" w:line="360" w:lineRule="atLeast"/>
              <w:ind w:left="0"/>
              <w:jc w:val="both"/>
              <w:rPr>
                <w:rFonts w:ascii="Times" w:hAnsi="Times" w:cs="Times New Roman"/>
                <w:color w:val="000000"/>
                <w:sz w:val="24"/>
                <w:szCs w:val="24"/>
                <w:u w:val="single"/>
                <w:lang w:val="fr-FR"/>
              </w:rPr>
            </w:pPr>
          </w:p>
        </w:tc>
        <w:tc>
          <w:tcPr>
            <w:tcW w:w="4229" w:type="dxa"/>
            <w:vAlign w:val="center"/>
          </w:tcPr>
          <w:p w14:paraId="1B815655" w14:textId="77777777" w:rsidR="002E43D8" w:rsidRPr="00AC6430" w:rsidRDefault="002E43D8" w:rsidP="00583B6F">
            <w:pPr>
              <w:widowControl w:val="0"/>
              <w:autoSpaceDE w:val="0"/>
              <w:autoSpaceDN w:val="0"/>
              <w:adjustRightInd w:val="0"/>
              <w:spacing w:after="240" w:line="360" w:lineRule="atLeast"/>
              <w:rPr>
                <w:rFonts w:ascii="Times New Roman" w:hAnsi="Times New Roman" w:cs="Times New Roman"/>
                <w:color w:val="000000"/>
                <w:sz w:val="28"/>
                <w:szCs w:val="28"/>
                <w:lang w:val="fr-FR"/>
              </w:rPr>
            </w:pPr>
            <w:r w:rsidRPr="00AC6430">
              <w:rPr>
                <w:rFonts w:ascii="Times New Roman" w:hAnsi="Times New Roman" w:cs="Times New Roman"/>
                <w:color w:val="000000"/>
                <w:sz w:val="28"/>
                <w:szCs w:val="28"/>
                <w:lang w:val="fr-FR"/>
              </w:rPr>
              <w:t xml:space="preserve">Utilise souvent Java et C++ </w:t>
            </w:r>
          </w:p>
        </w:tc>
      </w:tr>
      <w:tr w:rsidR="002E43D8" w:rsidRPr="0076078B" w14:paraId="54277151" w14:textId="77777777" w:rsidTr="00583B6F">
        <w:trPr>
          <w:trHeight w:val="2956"/>
        </w:trPr>
        <w:tc>
          <w:tcPr>
            <w:tcW w:w="2552" w:type="dxa"/>
          </w:tcPr>
          <w:p w14:paraId="7B7B0E47" w14:textId="77777777" w:rsidR="002E43D8" w:rsidRPr="00CC453F" w:rsidRDefault="002E43D8" w:rsidP="00583B6F">
            <w:pPr>
              <w:pStyle w:val="ListParagraph"/>
              <w:widowControl w:val="0"/>
              <w:autoSpaceDE w:val="0"/>
              <w:autoSpaceDN w:val="0"/>
              <w:adjustRightInd w:val="0"/>
              <w:spacing w:after="240" w:line="360" w:lineRule="atLeast"/>
              <w:ind w:left="0"/>
              <w:jc w:val="center"/>
              <w:rPr>
                <w:rFonts w:ascii="Times New Roman" w:hAnsi="Times New Roman" w:cs="Times New Roman"/>
                <w:color w:val="000000"/>
                <w:sz w:val="28"/>
                <w:szCs w:val="28"/>
                <w:lang w:val="fr-FR"/>
              </w:rPr>
            </w:pPr>
          </w:p>
          <w:p w14:paraId="3ADFA145" w14:textId="77777777" w:rsidR="002E43D8" w:rsidRPr="00CC453F" w:rsidRDefault="002E43D8" w:rsidP="00583B6F">
            <w:pPr>
              <w:pStyle w:val="ListParagraph"/>
              <w:widowControl w:val="0"/>
              <w:autoSpaceDE w:val="0"/>
              <w:autoSpaceDN w:val="0"/>
              <w:adjustRightInd w:val="0"/>
              <w:spacing w:after="240" w:line="360" w:lineRule="atLeast"/>
              <w:ind w:left="0"/>
              <w:jc w:val="center"/>
              <w:rPr>
                <w:rFonts w:ascii="Times New Roman" w:hAnsi="Times New Roman" w:cs="Times New Roman"/>
                <w:color w:val="000000"/>
                <w:sz w:val="28"/>
                <w:szCs w:val="28"/>
                <w:lang w:val="fr-FR"/>
              </w:rPr>
            </w:pPr>
          </w:p>
          <w:p w14:paraId="303AA810" w14:textId="77777777" w:rsidR="002E43D8" w:rsidRDefault="002E43D8" w:rsidP="00583B6F">
            <w:pPr>
              <w:pStyle w:val="ListParagraph"/>
              <w:widowControl w:val="0"/>
              <w:autoSpaceDE w:val="0"/>
              <w:autoSpaceDN w:val="0"/>
              <w:adjustRightInd w:val="0"/>
              <w:spacing w:after="240" w:line="360" w:lineRule="atLeast"/>
              <w:ind w:left="0"/>
              <w:jc w:val="center"/>
              <w:rPr>
                <w:rFonts w:ascii="Times" w:hAnsi="Times" w:cs="Times New Roman"/>
                <w:color w:val="000000"/>
                <w:sz w:val="24"/>
                <w:szCs w:val="24"/>
                <w:u w:val="single"/>
                <w:lang w:val="fr-FR"/>
              </w:rPr>
            </w:pPr>
            <w:r w:rsidRPr="004D4CFC">
              <w:rPr>
                <w:rFonts w:ascii="Times New Roman" w:hAnsi="Times New Roman" w:cs="Times New Roman"/>
                <w:color w:val="000000"/>
                <w:sz w:val="28"/>
                <w:szCs w:val="28"/>
              </w:rPr>
              <w:t>Logiciel de niveau d'application</w:t>
            </w:r>
          </w:p>
        </w:tc>
        <w:tc>
          <w:tcPr>
            <w:tcW w:w="3284" w:type="dxa"/>
            <w:vAlign w:val="center"/>
          </w:tcPr>
          <w:p w14:paraId="554E390A" w14:textId="77777777" w:rsidR="002E43D8" w:rsidRPr="00AC6430" w:rsidRDefault="002E43D8" w:rsidP="00583B6F">
            <w:pPr>
              <w:widowControl w:val="0"/>
              <w:autoSpaceDE w:val="0"/>
              <w:autoSpaceDN w:val="0"/>
              <w:adjustRightInd w:val="0"/>
              <w:spacing w:after="240" w:line="360" w:lineRule="atLeast"/>
              <w:rPr>
                <w:rFonts w:ascii="Times New Roman" w:hAnsi="Times New Roman" w:cs="Times New Roman"/>
                <w:color w:val="000000"/>
                <w:sz w:val="28"/>
                <w:szCs w:val="28"/>
                <w:lang w:val="fr-FR"/>
              </w:rPr>
            </w:pPr>
            <w:r w:rsidRPr="00AC6430">
              <w:rPr>
                <w:rFonts w:ascii="Times New Roman" w:hAnsi="Times New Roman" w:cs="Times New Roman"/>
                <w:color w:val="000000"/>
                <w:sz w:val="28"/>
                <w:szCs w:val="28"/>
                <w:lang w:val="fr-FR"/>
              </w:rPr>
              <w:t>Les grands systèmes embarqués exigent la communication</w:t>
            </w:r>
          </w:p>
        </w:tc>
        <w:tc>
          <w:tcPr>
            <w:tcW w:w="4229" w:type="dxa"/>
          </w:tcPr>
          <w:p w14:paraId="34EF1C8F" w14:textId="77777777" w:rsidR="002E43D8" w:rsidRPr="00AC6430" w:rsidRDefault="002E43D8" w:rsidP="00583B6F">
            <w:pPr>
              <w:pStyle w:val="ListParagraph"/>
              <w:widowControl w:val="0"/>
              <w:autoSpaceDE w:val="0"/>
              <w:autoSpaceDN w:val="0"/>
              <w:adjustRightInd w:val="0"/>
              <w:spacing w:after="240" w:line="360" w:lineRule="atLeast"/>
              <w:ind w:left="0"/>
              <w:rPr>
                <w:rFonts w:ascii="Times" w:hAnsi="Times" w:cs="Times New Roman"/>
                <w:color w:val="000000"/>
                <w:sz w:val="24"/>
                <w:szCs w:val="24"/>
                <w:u w:val="single"/>
                <w:lang w:val="fr-FR"/>
              </w:rPr>
            </w:pPr>
            <w:r w:rsidRPr="00AC6430">
              <w:rPr>
                <w:rFonts w:ascii="Times New Roman" w:hAnsi="Times New Roman" w:cs="Times New Roman"/>
                <w:color w:val="000000"/>
                <w:sz w:val="28"/>
                <w:szCs w:val="28"/>
                <w:lang w:val="fr-FR"/>
              </w:rPr>
              <w:t>Tandis que mobiles les systèmes sont complexes et étendue et mécanismes de vérification. Fortement dépendants, les applications mobiles peuvent être des applications autonomes</w:t>
            </w:r>
          </w:p>
        </w:tc>
      </w:tr>
      <w:tr w:rsidR="002E43D8" w:rsidRPr="0076078B" w14:paraId="37CD6723" w14:textId="77777777" w:rsidTr="00583B6F">
        <w:trPr>
          <w:trHeight w:val="2684"/>
        </w:trPr>
        <w:tc>
          <w:tcPr>
            <w:tcW w:w="2552" w:type="dxa"/>
          </w:tcPr>
          <w:p w14:paraId="08330253" w14:textId="77777777" w:rsidR="002E43D8" w:rsidRPr="00CC453F" w:rsidRDefault="002E43D8" w:rsidP="00583B6F">
            <w:pPr>
              <w:pStyle w:val="ListParagraph"/>
              <w:widowControl w:val="0"/>
              <w:autoSpaceDE w:val="0"/>
              <w:autoSpaceDN w:val="0"/>
              <w:adjustRightInd w:val="0"/>
              <w:spacing w:after="240" w:line="360" w:lineRule="atLeast"/>
              <w:ind w:left="0"/>
              <w:jc w:val="center"/>
              <w:rPr>
                <w:rFonts w:ascii="Times New Roman" w:hAnsi="Times New Roman" w:cs="Times New Roman"/>
                <w:color w:val="000000"/>
                <w:sz w:val="28"/>
                <w:szCs w:val="28"/>
                <w:lang w:val="fr-FR"/>
              </w:rPr>
            </w:pPr>
          </w:p>
          <w:p w14:paraId="27ECF216" w14:textId="77777777" w:rsidR="002E43D8" w:rsidRPr="00CC453F" w:rsidRDefault="002E43D8" w:rsidP="00583B6F">
            <w:pPr>
              <w:pStyle w:val="ListParagraph"/>
              <w:widowControl w:val="0"/>
              <w:autoSpaceDE w:val="0"/>
              <w:autoSpaceDN w:val="0"/>
              <w:adjustRightInd w:val="0"/>
              <w:spacing w:after="240" w:line="360" w:lineRule="atLeast"/>
              <w:ind w:left="0"/>
              <w:jc w:val="center"/>
              <w:rPr>
                <w:rFonts w:ascii="Times New Roman" w:hAnsi="Times New Roman" w:cs="Times New Roman"/>
                <w:color w:val="000000"/>
                <w:sz w:val="28"/>
                <w:szCs w:val="28"/>
                <w:lang w:val="fr-FR"/>
              </w:rPr>
            </w:pPr>
          </w:p>
          <w:p w14:paraId="480FF7DB" w14:textId="77777777" w:rsidR="002E43D8" w:rsidRPr="00CC453F" w:rsidRDefault="002E43D8" w:rsidP="00583B6F">
            <w:pPr>
              <w:pStyle w:val="ListParagraph"/>
              <w:widowControl w:val="0"/>
              <w:autoSpaceDE w:val="0"/>
              <w:autoSpaceDN w:val="0"/>
              <w:adjustRightInd w:val="0"/>
              <w:spacing w:after="240" w:line="360" w:lineRule="atLeast"/>
              <w:ind w:left="0"/>
              <w:jc w:val="center"/>
              <w:rPr>
                <w:rFonts w:ascii="Times New Roman" w:hAnsi="Times New Roman" w:cs="Times New Roman"/>
                <w:color w:val="000000"/>
                <w:sz w:val="28"/>
                <w:szCs w:val="28"/>
                <w:lang w:val="fr-FR"/>
              </w:rPr>
            </w:pPr>
          </w:p>
          <w:p w14:paraId="27A45970" w14:textId="77777777" w:rsidR="002E43D8" w:rsidRDefault="002E43D8" w:rsidP="00583B6F">
            <w:pPr>
              <w:pStyle w:val="ListParagraph"/>
              <w:widowControl w:val="0"/>
              <w:autoSpaceDE w:val="0"/>
              <w:autoSpaceDN w:val="0"/>
              <w:adjustRightInd w:val="0"/>
              <w:spacing w:after="240" w:line="360" w:lineRule="atLeast"/>
              <w:ind w:left="0"/>
              <w:jc w:val="center"/>
              <w:rPr>
                <w:rFonts w:ascii="Times" w:hAnsi="Times" w:cs="Times New Roman"/>
                <w:color w:val="000000"/>
                <w:sz w:val="24"/>
                <w:szCs w:val="24"/>
                <w:u w:val="single"/>
                <w:lang w:val="fr-FR"/>
              </w:rPr>
            </w:pPr>
            <w:r w:rsidRPr="004D4CFC">
              <w:rPr>
                <w:rFonts w:ascii="Times New Roman" w:hAnsi="Times New Roman" w:cs="Times New Roman"/>
                <w:color w:val="000000"/>
                <w:sz w:val="28"/>
                <w:szCs w:val="28"/>
              </w:rPr>
              <w:t>Petit système</w:t>
            </w:r>
          </w:p>
        </w:tc>
        <w:tc>
          <w:tcPr>
            <w:tcW w:w="3284" w:type="dxa"/>
            <w:vAlign w:val="center"/>
          </w:tcPr>
          <w:p w14:paraId="6707DF19" w14:textId="77777777" w:rsidR="002E43D8" w:rsidRPr="00E5227E" w:rsidRDefault="002E43D8" w:rsidP="00583B6F">
            <w:pPr>
              <w:widowControl w:val="0"/>
              <w:autoSpaceDE w:val="0"/>
              <w:autoSpaceDN w:val="0"/>
              <w:adjustRightInd w:val="0"/>
              <w:spacing w:after="240" w:line="360" w:lineRule="atLeast"/>
              <w:rPr>
                <w:rFonts w:ascii="Times New Roman" w:hAnsi="Times New Roman" w:cs="Times New Roman"/>
                <w:color w:val="000000"/>
                <w:sz w:val="28"/>
                <w:szCs w:val="28"/>
                <w:lang w:val="fr-FR"/>
              </w:rPr>
            </w:pPr>
            <w:r w:rsidRPr="00E5227E">
              <w:rPr>
                <w:rFonts w:ascii="Times New Roman" w:hAnsi="Times New Roman" w:cs="Times New Roman"/>
                <w:color w:val="000000"/>
                <w:sz w:val="28"/>
                <w:szCs w:val="28"/>
                <w:lang w:val="fr-FR"/>
              </w:rPr>
              <w:t>Moins de conception d'upfront requise.</w:t>
            </w:r>
          </w:p>
        </w:tc>
        <w:tc>
          <w:tcPr>
            <w:tcW w:w="4229" w:type="dxa"/>
            <w:vAlign w:val="center"/>
          </w:tcPr>
          <w:p w14:paraId="3406B1E0" w14:textId="77777777" w:rsidR="002E43D8" w:rsidRPr="00E5227E" w:rsidRDefault="002E43D8" w:rsidP="00583B6F">
            <w:pPr>
              <w:widowControl w:val="0"/>
              <w:autoSpaceDE w:val="0"/>
              <w:autoSpaceDN w:val="0"/>
              <w:adjustRightInd w:val="0"/>
              <w:spacing w:line="280" w:lineRule="atLeast"/>
              <w:rPr>
                <w:rFonts w:ascii="Times New Roman" w:hAnsi="Times New Roman" w:cs="Times New Roman"/>
                <w:color w:val="000000"/>
                <w:sz w:val="28"/>
                <w:szCs w:val="28"/>
                <w:lang w:val="fr-FR"/>
              </w:rPr>
            </w:pPr>
          </w:p>
          <w:p w14:paraId="7FE2B883" w14:textId="77777777" w:rsidR="002E43D8" w:rsidRPr="00E5227E" w:rsidRDefault="002E43D8" w:rsidP="00583B6F">
            <w:pPr>
              <w:widowControl w:val="0"/>
              <w:autoSpaceDE w:val="0"/>
              <w:autoSpaceDN w:val="0"/>
              <w:adjustRightInd w:val="0"/>
              <w:spacing w:after="240" w:line="360" w:lineRule="atLeast"/>
              <w:rPr>
                <w:rFonts w:ascii="Times New Roman" w:hAnsi="Times New Roman" w:cs="Times New Roman"/>
                <w:color w:val="000000"/>
                <w:sz w:val="28"/>
                <w:szCs w:val="28"/>
                <w:lang w:val="fr-FR"/>
              </w:rPr>
            </w:pPr>
            <w:r w:rsidRPr="00E5227E">
              <w:rPr>
                <w:rFonts w:ascii="Times New Roman" w:hAnsi="Times New Roman" w:cs="Times New Roman"/>
                <w:color w:val="000000"/>
                <w:sz w:val="28"/>
                <w:szCs w:val="28"/>
                <w:lang w:val="fr-FR"/>
              </w:rPr>
              <w:t xml:space="preserve">La taille des applications mobiles varie, mais généralement elles sont moins que 10000 lignes de code. </w:t>
            </w:r>
          </w:p>
        </w:tc>
      </w:tr>
      <w:tr w:rsidR="002E43D8" w:rsidRPr="0076078B" w14:paraId="161C9008" w14:textId="77777777" w:rsidTr="00583B6F">
        <w:trPr>
          <w:trHeight w:val="1691"/>
        </w:trPr>
        <w:tc>
          <w:tcPr>
            <w:tcW w:w="2552" w:type="dxa"/>
          </w:tcPr>
          <w:p w14:paraId="5DFA72C5" w14:textId="77777777" w:rsidR="002E43D8" w:rsidRDefault="002E43D8" w:rsidP="00583B6F">
            <w:pPr>
              <w:pStyle w:val="ListParagraph"/>
              <w:widowControl w:val="0"/>
              <w:autoSpaceDE w:val="0"/>
              <w:autoSpaceDN w:val="0"/>
              <w:adjustRightInd w:val="0"/>
              <w:spacing w:after="240" w:line="360" w:lineRule="atLeast"/>
              <w:ind w:left="0"/>
              <w:rPr>
                <w:rFonts w:ascii="Times" w:hAnsi="Times" w:cs="Times New Roman"/>
                <w:color w:val="000000"/>
                <w:sz w:val="24"/>
                <w:szCs w:val="24"/>
                <w:u w:val="single"/>
                <w:lang w:val="fr-FR"/>
              </w:rPr>
            </w:pPr>
            <w:r w:rsidRPr="004D4CFC">
              <w:rPr>
                <w:rFonts w:ascii="Times New Roman" w:hAnsi="Times New Roman" w:cs="Times New Roman"/>
                <w:color w:val="000000"/>
                <w:sz w:val="28"/>
                <w:szCs w:val="28"/>
              </w:rPr>
              <w:t>Cycle de développement court</w:t>
            </w:r>
          </w:p>
        </w:tc>
        <w:tc>
          <w:tcPr>
            <w:tcW w:w="3284" w:type="dxa"/>
          </w:tcPr>
          <w:p w14:paraId="6C11CD39" w14:textId="77777777" w:rsidR="002E43D8" w:rsidRPr="00AB60E1" w:rsidRDefault="002E43D8" w:rsidP="00583B6F">
            <w:pPr>
              <w:pStyle w:val="ListParagraph"/>
              <w:widowControl w:val="0"/>
              <w:autoSpaceDE w:val="0"/>
              <w:autoSpaceDN w:val="0"/>
              <w:adjustRightInd w:val="0"/>
              <w:spacing w:after="240" w:line="360" w:lineRule="atLeast"/>
              <w:ind w:left="0"/>
              <w:rPr>
                <w:rFonts w:ascii="Times" w:hAnsi="Times" w:cs="Times New Roman"/>
                <w:color w:val="000000"/>
                <w:sz w:val="24"/>
                <w:szCs w:val="24"/>
                <w:u w:val="single"/>
                <w:lang w:val="fr-FR"/>
              </w:rPr>
            </w:pPr>
            <w:r w:rsidRPr="00AB60E1">
              <w:rPr>
                <w:rFonts w:ascii="Times New Roman" w:hAnsi="Times New Roman" w:cs="Times New Roman"/>
                <w:color w:val="000000"/>
                <w:sz w:val="28"/>
                <w:szCs w:val="28"/>
                <w:lang w:val="fr-FR"/>
              </w:rPr>
              <w:t>Pour les buts de la rétroaction rapide</w:t>
            </w:r>
          </w:p>
        </w:tc>
        <w:tc>
          <w:tcPr>
            <w:tcW w:w="4229" w:type="dxa"/>
            <w:vAlign w:val="center"/>
          </w:tcPr>
          <w:p w14:paraId="01FB05DD" w14:textId="77777777" w:rsidR="002E43D8" w:rsidRPr="00AB60E1" w:rsidRDefault="002E43D8" w:rsidP="00583B6F">
            <w:pPr>
              <w:widowControl w:val="0"/>
              <w:autoSpaceDE w:val="0"/>
              <w:autoSpaceDN w:val="0"/>
              <w:adjustRightInd w:val="0"/>
              <w:spacing w:after="240" w:line="360" w:lineRule="atLeast"/>
              <w:rPr>
                <w:rFonts w:ascii="Times New Roman" w:hAnsi="Times New Roman" w:cs="Times New Roman"/>
                <w:color w:val="000000"/>
                <w:sz w:val="28"/>
                <w:szCs w:val="28"/>
                <w:lang w:val="fr-FR"/>
              </w:rPr>
            </w:pPr>
            <w:r w:rsidRPr="00AB60E1">
              <w:rPr>
                <w:rFonts w:ascii="Times New Roman" w:hAnsi="Times New Roman" w:cs="Times New Roman"/>
                <w:color w:val="000000"/>
                <w:sz w:val="28"/>
                <w:szCs w:val="28"/>
                <w:lang w:val="fr-FR"/>
              </w:rPr>
              <w:t>Les cycles de développement varient. En générale, les  applications mobiles peuvent être développé</w:t>
            </w:r>
            <w:r>
              <w:rPr>
                <w:rFonts w:ascii="Times New Roman" w:hAnsi="Times New Roman" w:cs="Times New Roman"/>
                <w:color w:val="000000"/>
                <w:sz w:val="28"/>
                <w:szCs w:val="28"/>
                <w:lang w:val="fr-FR"/>
              </w:rPr>
              <w:t>e</w:t>
            </w:r>
            <w:r w:rsidRPr="00AB60E1">
              <w:rPr>
                <w:rFonts w:ascii="Times New Roman" w:hAnsi="Times New Roman" w:cs="Times New Roman"/>
                <w:color w:val="000000"/>
                <w:sz w:val="28"/>
                <w:szCs w:val="28"/>
                <w:lang w:val="fr-FR"/>
              </w:rPr>
              <w:t xml:space="preserve">s de 1 à 6 mois. </w:t>
            </w:r>
          </w:p>
        </w:tc>
      </w:tr>
    </w:tbl>
    <w:p w14:paraId="0D792255" w14:textId="77777777" w:rsidR="002E43D8" w:rsidRDefault="002E43D8" w:rsidP="002E43D8">
      <w:pPr>
        <w:pStyle w:val="ListParagraph"/>
        <w:widowControl w:val="0"/>
        <w:autoSpaceDE w:val="0"/>
        <w:autoSpaceDN w:val="0"/>
        <w:adjustRightInd w:val="0"/>
        <w:spacing w:after="240" w:line="340" w:lineRule="atLeast"/>
        <w:ind w:left="1495"/>
        <w:rPr>
          <w:rFonts w:ascii="Times" w:hAnsi="Times" w:cs="Times"/>
          <w:color w:val="000000"/>
          <w:sz w:val="28"/>
          <w:szCs w:val="28"/>
        </w:rPr>
      </w:pPr>
    </w:p>
    <w:p w14:paraId="6BC99339" w14:textId="3F2E6429" w:rsidR="00D33BED" w:rsidRDefault="00D33BED" w:rsidP="00D33BED">
      <w:pPr>
        <w:pStyle w:val="ListParagraph"/>
        <w:widowControl w:val="0"/>
        <w:numPr>
          <w:ilvl w:val="0"/>
          <w:numId w:val="11"/>
        </w:numPr>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Principes de Mobile-D</w:t>
      </w:r>
    </w:p>
    <w:p w14:paraId="1B8CA596" w14:textId="77777777" w:rsidR="002E43D8" w:rsidRDefault="002E43D8" w:rsidP="002E43D8">
      <w:pPr>
        <w:pStyle w:val="ListParagraph"/>
        <w:widowControl w:val="0"/>
        <w:autoSpaceDE w:val="0"/>
        <w:autoSpaceDN w:val="0"/>
        <w:adjustRightInd w:val="0"/>
        <w:spacing w:after="240" w:line="360" w:lineRule="atLeast"/>
        <w:ind w:left="1495"/>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AB60E1">
        <w:rPr>
          <w:rFonts w:ascii="Times New Roman" w:hAnsi="Times New Roman" w:cs="Times New Roman"/>
          <w:color w:val="000000"/>
          <w:sz w:val="28"/>
          <w:szCs w:val="28"/>
        </w:rPr>
        <w:t xml:space="preserve">La méthodologie Mobile-D se compose de 5 phases principales : </w:t>
      </w:r>
    </w:p>
    <w:p w14:paraId="78D196A1" w14:textId="77777777" w:rsidR="002E43D8" w:rsidRDefault="002E43D8" w:rsidP="002E43D8">
      <w:pPr>
        <w:pStyle w:val="ListParagraph"/>
        <w:widowControl w:val="0"/>
        <w:autoSpaceDE w:val="0"/>
        <w:autoSpaceDN w:val="0"/>
        <w:adjustRightInd w:val="0"/>
        <w:spacing w:after="240" w:line="340" w:lineRule="atLeast"/>
        <w:ind w:left="1495"/>
        <w:rPr>
          <w:rFonts w:ascii="Times" w:hAnsi="Times" w:cs="Times"/>
          <w:color w:val="000000"/>
          <w:sz w:val="28"/>
          <w:szCs w:val="28"/>
        </w:rPr>
      </w:pPr>
    </w:p>
    <w:p w14:paraId="516C186C" w14:textId="77777777" w:rsidR="002E43D8" w:rsidRDefault="002E43D8" w:rsidP="002E43D8">
      <w:pPr>
        <w:pStyle w:val="ListParagraph"/>
        <w:widowControl w:val="0"/>
        <w:autoSpaceDE w:val="0"/>
        <w:autoSpaceDN w:val="0"/>
        <w:adjustRightInd w:val="0"/>
        <w:spacing w:after="240" w:line="360" w:lineRule="atLeast"/>
        <w:ind w:left="0"/>
        <w:rPr>
          <w:rFonts w:ascii="Times New Roman" w:hAnsi="Times New Roman" w:cs="Times New Roman"/>
          <w:color w:val="000000"/>
          <w:sz w:val="28"/>
          <w:szCs w:val="28"/>
        </w:rPr>
      </w:pPr>
    </w:p>
    <w:p w14:paraId="3AF1BA8E" w14:textId="77777777" w:rsidR="002E43D8" w:rsidRPr="00AB60E1" w:rsidRDefault="002E43D8" w:rsidP="002E43D8">
      <w:pPr>
        <w:pStyle w:val="ListParagraph"/>
        <w:widowControl w:val="0"/>
        <w:autoSpaceDE w:val="0"/>
        <w:autoSpaceDN w:val="0"/>
        <w:adjustRightInd w:val="0"/>
        <w:spacing w:after="240" w:line="340" w:lineRule="atLeast"/>
        <w:ind w:left="1495"/>
        <w:rPr>
          <w:rFonts w:ascii="Times" w:hAnsi="Times" w:cs="Times New Roman"/>
          <w:color w:val="000000"/>
          <w:sz w:val="28"/>
          <w:szCs w:val="28"/>
        </w:rPr>
      </w:pPr>
      <w:r>
        <w:rPr>
          <w:rFonts w:ascii="Times" w:hAnsi="Times" w:cs="Times"/>
          <w:color w:val="000000"/>
          <w:sz w:val="28"/>
          <w:szCs w:val="28"/>
        </w:rPr>
        <w:t>c.1</w:t>
      </w:r>
      <w:r w:rsidRPr="00AB60E1">
        <w:rPr>
          <w:rFonts w:ascii="Times" w:hAnsi="Times" w:cs="Times New Roman"/>
          <w:color w:val="000000"/>
          <w:sz w:val="28"/>
          <w:szCs w:val="28"/>
        </w:rPr>
        <w:t xml:space="preserve">  Explorer</w:t>
      </w:r>
    </w:p>
    <w:p w14:paraId="668EB2D3" w14:textId="77777777" w:rsidR="002E43D8" w:rsidRPr="00AB60E1" w:rsidRDefault="002E43D8" w:rsidP="002E43D8">
      <w:pPr>
        <w:pStyle w:val="ListParagraph"/>
        <w:widowControl w:val="0"/>
        <w:autoSpaceDE w:val="0"/>
        <w:autoSpaceDN w:val="0"/>
        <w:adjustRightInd w:val="0"/>
        <w:spacing w:after="240" w:line="340" w:lineRule="atLeast"/>
        <w:ind w:left="1495"/>
        <w:rPr>
          <w:rFonts w:ascii="Times" w:hAnsi="Times" w:cs="Times New Roman"/>
          <w:color w:val="000000"/>
          <w:sz w:val="28"/>
          <w:szCs w:val="28"/>
        </w:rPr>
      </w:pPr>
      <w:r w:rsidRPr="00AB60E1">
        <w:rPr>
          <w:rFonts w:ascii="Times" w:hAnsi="Times" w:cs="Times New Roman"/>
          <w:color w:val="000000"/>
          <w:sz w:val="28"/>
          <w:szCs w:val="28"/>
        </w:rPr>
        <w:t>c.2 Initialiser</w:t>
      </w:r>
    </w:p>
    <w:p w14:paraId="0B6F2F4F" w14:textId="77777777" w:rsidR="002E43D8" w:rsidRPr="00AB60E1" w:rsidRDefault="002E43D8" w:rsidP="002E43D8">
      <w:pPr>
        <w:pStyle w:val="ListParagraph"/>
        <w:widowControl w:val="0"/>
        <w:autoSpaceDE w:val="0"/>
        <w:autoSpaceDN w:val="0"/>
        <w:adjustRightInd w:val="0"/>
        <w:spacing w:after="240" w:line="340" w:lineRule="atLeast"/>
        <w:ind w:left="1495"/>
        <w:rPr>
          <w:rFonts w:ascii="Times" w:hAnsi="Times" w:cs="Times New Roman"/>
          <w:color w:val="000000"/>
          <w:sz w:val="28"/>
          <w:szCs w:val="28"/>
        </w:rPr>
      </w:pPr>
      <w:r w:rsidRPr="00AB60E1">
        <w:rPr>
          <w:rFonts w:ascii="Times" w:hAnsi="Times" w:cs="Times New Roman"/>
          <w:color w:val="000000"/>
          <w:sz w:val="28"/>
          <w:szCs w:val="28"/>
        </w:rPr>
        <w:lastRenderedPageBreak/>
        <w:t>c.3 Produire</w:t>
      </w:r>
    </w:p>
    <w:p w14:paraId="43769755" w14:textId="77777777" w:rsidR="002E43D8" w:rsidRPr="00AB60E1" w:rsidRDefault="002E43D8" w:rsidP="002E43D8">
      <w:pPr>
        <w:pStyle w:val="ListParagraph"/>
        <w:widowControl w:val="0"/>
        <w:autoSpaceDE w:val="0"/>
        <w:autoSpaceDN w:val="0"/>
        <w:adjustRightInd w:val="0"/>
        <w:spacing w:after="240" w:line="340" w:lineRule="atLeast"/>
        <w:ind w:left="1495"/>
        <w:rPr>
          <w:rFonts w:ascii="Times" w:hAnsi="Times" w:cs="Times New Roman"/>
          <w:color w:val="000000"/>
          <w:sz w:val="28"/>
          <w:szCs w:val="28"/>
        </w:rPr>
      </w:pPr>
      <w:r>
        <w:rPr>
          <w:rFonts w:ascii="Times" w:hAnsi="Times" w:cs="Times New Roman"/>
          <w:color w:val="000000"/>
          <w:sz w:val="28"/>
          <w:szCs w:val="28"/>
        </w:rPr>
        <w:t>c.4 S</w:t>
      </w:r>
      <w:r w:rsidRPr="00AB60E1">
        <w:rPr>
          <w:rFonts w:ascii="Times" w:hAnsi="Times" w:cs="Times New Roman"/>
          <w:color w:val="000000"/>
          <w:sz w:val="28"/>
          <w:szCs w:val="28"/>
        </w:rPr>
        <w:t>tabiliser</w:t>
      </w:r>
    </w:p>
    <w:p w14:paraId="3798631C" w14:textId="77777777" w:rsidR="002E43D8" w:rsidRDefault="002E43D8" w:rsidP="002E43D8">
      <w:pPr>
        <w:pStyle w:val="ListParagraph"/>
        <w:widowControl w:val="0"/>
        <w:autoSpaceDE w:val="0"/>
        <w:autoSpaceDN w:val="0"/>
        <w:adjustRightInd w:val="0"/>
        <w:spacing w:after="240" w:line="340" w:lineRule="atLeast"/>
        <w:ind w:left="1495"/>
        <w:rPr>
          <w:rFonts w:ascii="Times" w:hAnsi="Times" w:cs="Times New Roman"/>
          <w:color w:val="000000"/>
          <w:sz w:val="28"/>
          <w:szCs w:val="28"/>
        </w:rPr>
      </w:pPr>
      <w:r w:rsidRPr="00AB60E1">
        <w:rPr>
          <w:rFonts w:ascii="Times" w:hAnsi="Times" w:cs="Times New Roman"/>
          <w:color w:val="000000"/>
          <w:sz w:val="28"/>
          <w:szCs w:val="28"/>
        </w:rPr>
        <w:t>c.5</w:t>
      </w:r>
      <w:r w:rsidRPr="00AB60E1">
        <w:t xml:space="preserve"> </w:t>
      </w:r>
      <w:r w:rsidRPr="00AB60E1">
        <w:rPr>
          <w:rFonts w:ascii="Times" w:hAnsi="Times" w:cs="Times New Roman"/>
          <w:color w:val="000000"/>
          <w:sz w:val="28"/>
          <w:szCs w:val="28"/>
        </w:rPr>
        <w:t>Test du système</w:t>
      </w:r>
      <w:r>
        <w:rPr>
          <w:rFonts w:ascii="Times" w:hAnsi="Times" w:cs="Times New Roman"/>
          <w:color w:val="000000"/>
          <w:sz w:val="28"/>
          <w:szCs w:val="28"/>
        </w:rPr>
        <w:t xml:space="preserve"> </w:t>
      </w:r>
      <w:r w:rsidRPr="00AB60E1">
        <w:rPr>
          <w:rFonts w:ascii="Times" w:hAnsi="Times" w:cs="Times New Roman"/>
          <w:color w:val="000000"/>
          <w:sz w:val="28"/>
          <w:szCs w:val="28"/>
        </w:rPr>
        <w:t xml:space="preserve"> et correction</w:t>
      </w:r>
    </w:p>
    <w:p w14:paraId="6C1EEABB" w14:textId="77777777" w:rsidR="002E43D8" w:rsidRDefault="002E43D8" w:rsidP="002E43D8">
      <w:pPr>
        <w:pStyle w:val="ListParagraph"/>
        <w:widowControl w:val="0"/>
        <w:autoSpaceDE w:val="0"/>
        <w:autoSpaceDN w:val="0"/>
        <w:adjustRightInd w:val="0"/>
        <w:spacing w:after="240" w:line="340" w:lineRule="atLeast"/>
        <w:ind w:left="1495"/>
        <w:rPr>
          <w:rFonts w:ascii="Times" w:hAnsi="Times" w:cs="Times New Roman"/>
          <w:color w:val="000000"/>
          <w:sz w:val="28"/>
          <w:szCs w:val="28"/>
        </w:rPr>
      </w:pPr>
    </w:p>
    <w:p w14:paraId="792005A9" w14:textId="77777777" w:rsidR="002E43D8" w:rsidRPr="00F73943" w:rsidRDefault="002E43D8" w:rsidP="002E43D8">
      <w:pPr>
        <w:pStyle w:val="ListParagraph"/>
        <w:widowControl w:val="0"/>
        <w:autoSpaceDE w:val="0"/>
        <w:autoSpaceDN w:val="0"/>
        <w:adjustRightInd w:val="0"/>
        <w:spacing w:after="240" w:line="340" w:lineRule="atLeast"/>
        <w:ind w:left="1495"/>
        <w:rPr>
          <w:rFonts w:ascii="Times" w:hAnsi="Times" w:cs="Times New Roman"/>
          <w:b/>
          <w:color w:val="000000"/>
          <w:sz w:val="28"/>
          <w:szCs w:val="28"/>
        </w:rPr>
      </w:pPr>
      <w:r>
        <w:rPr>
          <w:rFonts w:ascii="Times" w:hAnsi="Times" w:cs="Times"/>
          <w:b/>
          <w:color w:val="000000"/>
          <w:sz w:val="28"/>
          <w:szCs w:val="28"/>
        </w:rPr>
        <w:t xml:space="preserve">                              </w:t>
      </w:r>
      <w:r w:rsidRPr="00F73943">
        <w:rPr>
          <w:rFonts w:ascii="Times" w:hAnsi="Times" w:cs="Times"/>
          <w:b/>
          <w:color w:val="000000"/>
          <w:sz w:val="28"/>
          <w:szCs w:val="28"/>
        </w:rPr>
        <w:t>c.1</w:t>
      </w:r>
      <w:r w:rsidRPr="00F73943">
        <w:rPr>
          <w:rFonts w:ascii="Times" w:hAnsi="Times" w:cs="Times New Roman"/>
          <w:b/>
          <w:color w:val="000000"/>
          <w:sz w:val="28"/>
          <w:szCs w:val="28"/>
        </w:rPr>
        <w:t xml:space="preserve">  Explorer</w:t>
      </w:r>
    </w:p>
    <w:p w14:paraId="5C861CCE" w14:textId="77777777" w:rsidR="002E43D8" w:rsidRPr="00F73943" w:rsidRDefault="002E43D8" w:rsidP="002E43D8">
      <w:pPr>
        <w:widowControl w:val="0"/>
        <w:autoSpaceDE w:val="0"/>
        <w:autoSpaceDN w:val="0"/>
        <w:adjustRightInd w:val="0"/>
        <w:spacing w:after="240" w:line="360" w:lineRule="atLeast"/>
        <w:ind w:right="-1413"/>
        <w:jc w:val="both"/>
        <w:rPr>
          <w:rFonts w:ascii="Times New Roman" w:hAnsi="Times New Roman" w:cs="Times New Roman"/>
          <w:color w:val="000000"/>
          <w:sz w:val="28"/>
          <w:szCs w:val="28"/>
        </w:rPr>
      </w:pPr>
      <w:r w:rsidRPr="00ED52FB">
        <w:rPr>
          <w:rFonts w:ascii="Times New Roman" w:hAnsi="Times New Roman" w:cs="Times New Roman"/>
          <w:color w:val="000000"/>
          <w:sz w:val="28"/>
          <w:szCs w:val="28"/>
        </w:rPr>
        <w:t>La phase explore est réalisée en trois étapes</w:t>
      </w:r>
      <w:r>
        <w:rPr>
          <w:rFonts w:ascii="Times New Roman" w:hAnsi="Times New Roman" w:cs="Times New Roman"/>
          <w:color w:val="000000"/>
          <w:sz w:val="28"/>
          <w:szCs w:val="28"/>
        </w:rPr>
        <w:t xml:space="preserve"> pour obtenir les buts suivants</w:t>
      </w:r>
      <w:r w:rsidRPr="00ED52FB">
        <w:rPr>
          <w:rFonts w:ascii="Times New Roman" w:hAnsi="Times New Roman" w:cs="Times New Roman"/>
          <w:color w:val="000000"/>
          <w:sz w:val="28"/>
          <w:szCs w:val="28"/>
        </w:rPr>
        <w:t>:</w:t>
      </w:r>
      <w:r w:rsidRPr="00ED52FB">
        <w:rPr>
          <w:rFonts w:ascii="MS Mincho" w:eastAsia="MS Mincho" w:hAnsi="MS Mincho" w:cs="MS Mincho"/>
          <w:color w:val="000000"/>
          <w:sz w:val="28"/>
          <w:szCs w:val="28"/>
        </w:rPr>
        <w:t> </w:t>
      </w:r>
      <w:r w:rsidRPr="00ED52FB">
        <w:rPr>
          <w:rFonts w:ascii="Times New Roman" w:hAnsi="Times New Roman" w:cs="Times New Roman"/>
          <w:color w:val="000000"/>
          <w:sz w:val="28"/>
          <w:szCs w:val="28"/>
        </w:rPr>
        <w:t>Etablissement des groupes de « stakeholders » nécessaires dans la planification et la surveillance du projet.</w:t>
      </w:r>
      <w:r w:rsidRPr="00ED52FB">
        <w:rPr>
          <w:rFonts w:ascii="MS Mincho" w:eastAsia="MS Mincho" w:hAnsi="MS Mincho" w:cs="MS Mincho"/>
          <w:color w:val="000000"/>
          <w:sz w:val="28"/>
          <w:szCs w:val="28"/>
        </w:rPr>
        <w:t> </w:t>
      </w:r>
      <w:r w:rsidRPr="00ED52FB">
        <w:rPr>
          <w:rFonts w:ascii="Times New Roman" w:hAnsi="Times New Roman" w:cs="Times New Roman"/>
          <w:color w:val="000000"/>
          <w:sz w:val="28"/>
          <w:szCs w:val="28"/>
        </w:rPr>
        <w:t>Définition du porté du projet.</w:t>
      </w:r>
      <w:r w:rsidRPr="00ED52FB">
        <w:rPr>
          <w:rFonts w:ascii="MS Mincho" w:eastAsia="MS Mincho" w:hAnsi="MS Mincho" w:cs="MS Mincho"/>
          <w:color w:val="000000"/>
          <w:sz w:val="28"/>
          <w:szCs w:val="28"/>
        </w:rPr>
        <w:t> </w:t>
      </w:r>
      <w:r w:rsidRPr="00ED52FB">
        <w:rPr>
          <w:rFonts w:ascii="Times New Roman" w:hAnsi="Times New Roman" w:cs="Times New Roman"/>
          <w:color w:val="000000"/>
          <w:sz w:val="28"/>
          <w:szCs w:val="28"/>
        </w:rPr>
        <w:t>Planification du projet en considérant des problèmes concernant l'environnement personnelle, et processus.</w:t>
      </w:r>
    </w:p>
    <w:p w14:paraId="200BE0C8" w14:textId="77777777" w:rsidR="002E43D8" w:rsidRDefault="002E43D8" w:rsidP="002E43D8">
      <w:pPr>
        <w:widowControl w:val="0"/>
        <w:tabs>
          <w:tab w:val="left" w:pos="1418"/>
        </w:tabs>
        <w:autoSpaceDE w:val="0"/>
        <w:autoSpaceDN w:val="0"/>
        <w:adjustRightInd w:val="0"/>
        <w:spacing w:after="240" w:line="360" w:lineRule="atLeast"/>
        <w:ind w:right="-1413"/>
        <w:jc w:val="both"/>
        <w:rPr>
          <w:rFonts w:ascii="Times New Roman" w:hAnsi="Times New Roman" w:cs="Times New Roman"/>
          <w:color w:val="000000"/>
          <w:sz w:val="28"/>
          <w:szCs w:val="28"/>
        </w:rPr>
      </w:pPr>
      <w:r>
        <w:rPr>
          <w:rFonts w:ascii="Times" w:hAnsi="Times" w:cs="Times"/>
          <w:noProof/>
          <w:color w:val="000000"/>
          <w:lang w:val="en-US"/>
        </w:rPr>
        <w:drawing>
          <wp:inline distT="0" distB="0" distL="0" distR="0" wp14:anchorId="16384E06" wp14:editId="0915F43B">
            <wp:extent cx="5943600" cy="1898615"/>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98615"/>
                    </a:xfrm>
                    <a:prstGeom prst="rect">
                      <a:avLst/>
                    </a:prstGeom>
                    <a:noFill/>
                    <a:ln>
                      <a:noFill/>
                    </a:ln>
                  </pic:spPr>
                </pic:pic>
              </a:graphicData>
            </a:graphic>
          </wp:inline>
        </w:drawing>
      </w:r>
      <w:r w:rsidRPr="00ED52FB">
        <w:rPr>
          <w:rFonts w:ascii="Times New Roman" w:hAnsi="Times New Roman" w:cs="Times New Roman"/>
          <w:color w:val="000000"/>
          <w:sz w:val="28"/>
          <w:szCs w:val="28"/>
        </w:rPr>
        <w:t xml:space="preserve"> </w:t>
      </w:r>
    </w:p>
    <w:p w14:paraId="02BB1940" w14:textId="77777777" w:rsidR="002E43D8" w:rsidRDefault="002E43D8" w:rsidP="002E43D8">
      <w:pPr>
        <w:widowControl w:val="0"/>
        <w:tabs>
          <w:tab w:val="left" w:pos="1418"/>
        </w:tabs>
        <w:autoSpaceDE w:val="0"/>
        <w:autoSpaceDN w:val="0"/>
        <w:adjustRightInd w:val="0"/>
        <w:spacing w:after="240" w:line="360" w:lineRule="atLeast"/>
        <w:ind w:right="-1413"/>
        <w:jc w:val="both"/>
        <w:rPr>
          <w:rFonts w:ascii="Times New Roman" w:hAnsi="Times New Roman" w:cs="Times New Roman"/>
          <w:color w:val="000000"/>
          <w:sz w:val="28"/>
          <w:szCs w:val="28"/>
        </w:rPr>
      </w:pPr>
    </w:p>
    <w:p w14:paraId="5EC44F64" w14:textId="77777777" w:rsidR="002E43D8" w:rsidRDefault="002E43D8" w:rsidP="002E43D8">
      <w:pPr>
        <w:pStyle w:val="ListParagraph"/>
        <w:widowControl w:val="0"/>
        <w:autoSpaceDE w:val="0"/>
        <w:autoSpaceDN w:val="0"/>
        <w:adjustRightInd w:val="0"/>
        <w:spacing w:after="240" w:line="340" w:lineRule="atLeast"/>
        <w:ind w:left="1495"/>
        <w:rPr>
          <w:rFonts w:ascii="Times" w:hAnsi="Times" w:cs="Times New Roman"/>
          <w:b/>
          <w:color w:val="000000"/>
          <w:sz w:val="28"/>
          <w:szCs w:val="28"/>
        </w:rPr>
      </w:pPr>
      <w:r>
        <w:rPr>
          <w:rFonts w:ascii="Times" w:hAnsi="Times" w:cs="Times New Roman"/>
          <w:color w:val="000000"/>
          <w:sz w:val="28"/>
          <w:szCs w:val="28"/>
        </w:rPr>
        <w:t xml:space="preserve">                               </w:t>
      </w:r>
      <w:r w:rsidRPr="00F73943">
        <w:rPr>
          <w:rFonts w:ascii="Times" w:hAnsi="Times" w:cs="Times New Roman"/>
          <w:b/>
          <w:color w:val="000000"/>
          <w:sz w:val="28"/>
          <w:szCs w:val="28"/>
        </w:rPr>
        <w:t>c.2 Initialiser</w:t>
      </w:r>
    </w:p>
    <w:p w14:paraId="2C269070" w14:textId="77777777" w:rsidR="002E43D8" w:rsidRPr="00F73943" w:rsidRDefault="002E43D8" w:rsidP="002E43D8">
      <w:pPr>
        <w:pStyle w:val="ListParagraph"/>
        <w:widowControl w:val="0"/>
        <w:autoSpaceDE w:val="0"/>
        <w:autoSpaceDN w:val="0"/>
        <w:adjustRightInd w:val="0"/>
        <w:spacing w:after="240" w:line="340" w:lineRule="atLeast"/>
        <w:ind w:left="0"/>
        <w:jc w:val="both"/>
        <w:rPr>
          <w:rFonts w:ascii="Times" w:hAnsi="Times" w:cs="Times New Roman"/>
          <w:b/>
          <w:color w:val="000000"/>
          <w:sz w:val="28"/>
          <w:szCs w:val="28"/>
        </w:rPr>
      </w:pPr>
      <w:r w:rsidRPr="00F73943">
        <w:rPr>
          <w:rFonts w:ascii="Times New Roman" w:hAnsi="Times New Roman" w:cs="Times New Roman"/>
          <w:color w:val="000000"/>
          <w:sz w:val="28"/>
          <w:szCs w:val="28"/>
        </w:rPr>
        <w:t>La phase Initialiser est réalisée en quatre étapes pour obtenir les buts principaux suivants :</w:t>
      </w:r>
      <w:r w:rsidRPr="00F73943">
        <w:rPr>
          <w:rFonts w:ascii="MS Mincho" w:eastAsia="MS Mincho" w:hAnsi="MS Mincho" w:cs="MS Mincho"/>
          <w:color w:val="000000"/>
          <w:sz w:val="28"/>
          <w:szCs w:val="28"/>
        </w:rPr>
        <w:t> </w:t>
      </w:r>
      <w:r w:rsidRPr="00F73943">
        <w:rPr>
          <w:rFonts w:ascii="Times New Roman" w:hAnsi="Times New Roman" w:cs="Times New Roman"/>
          <w:color w:val="000000"/>
          <w:sz w:val="28"/>
          <w:szCs w:val="28"/>
        </w:rPr>
        <w:t>L’augmentation de la compréhension d’équipe du projet, Ceci en se basant sur les exigences initiales et la description de la ligne de l’architecture.</w:t>
      </w:r>
      <w:r>
        <w:rPr>
          <w:rFonts w:ascii="MS Mincho" w:eastAsia="MS Mincho" w:hAnsi="MS Mincho" w:cs="MS Mincho"/>
          <w:color w:val="000000"/>
          <w:sz w:val="28"/>
          <w:szCs w:val="28"/>
        </w:rPr>
        <w:t xml:space="preserve"> </w:t>
      </w:r>
      <w:r w:rsidRPr="00F73943">
        <w:rPr>
          <w:rFonts w:ascii="Times New Roman" w:hAnsi="Times New Roman" w:cs="Times New Roman"/>
          <w:color w:val="000000"/>
          <w:sz w:val="28"/>
          <w:szCs w:val="28"/>
        </w:rPr>
        <w:t>Préparation du plan du projet et des solutions pour tous les problèmes critiques du développement.</w:t>
      </w:r>
      <w:r w:rsidRPr="00F73943">
        <w:rPr>
          <w:rFonts w:ascii="MS Mincho" w:eastAsia="MS Mincho" w:hAnsi="MS Mincho" w:cs="MS Mincho"/>
          <w:color w:val="000000"/>
          <w:sz w:val="28"/>
          <w:szCs w:val="28"/>
        </w:rPr>
        <w:t> </w:t>
      </w:r>
      <w:r w:rsidRPr="00F73943">
        <w:rPr>
          <w:rFonts w:ascii="Times New Roman" w:hAnsi="Times New Roman" w:cs="Times New Roman"/>
          <w:color w:val="000000"/>
          <w:sz w:val="28"/>
          <w:szCs w:val="28"/>
        </w:rPr>
        <w:t>_ Cette phase assure qu’elles sont toutes prêtes pour la réalisation des exigences du client.</w:t>
      </w:r>
    </w:p>
    <w:p w14:paraId="5E7FF2C0" w14:textId="77777777" w:rsidR="002E43D8" w:rsidRPr="00ED52FB" w:rsidRDefault="002E43D8" w:rsidP="002E43D8">
      <w:pPr>
        <w:widowControl w:val="0"/>
        <w:autoSpaceDE w:val="0"/>
        <w:autoSpaceDN w:val="0"/>
        <w:adjustRightInd w:val="0"/>
        <w:spacing w:after="240" w:line="360" w:lineRule="atLeast"/>
        <w:ind w:right="-1413"/>
        <w:jc w:val="both"/>
        <w:rPr>
          <w:rFonts w:ascii="Times" w:hAnsi="Times" w:cs="Times"/>
          <w:color w:val="000000"/>
          <w:sz w:val="28"/>
          <w:szCs w:val="28"/>
        </w:rPr>
      </w:pPr>
      <w:r>
        <w:rPr>
          <w:rFonts w:ascii="Times" w:hAnsi="Times" w:cs="Times"/>
          <w:noProof/>
          <w:color w:val="000000"/>
          <w:lang w:val="en-US"/>
        </w:rPr>
        <w:drawing>
          <wp:inline distT="0" distB="0" distL="0" distR="0" wp14:anchorId="2A4729D1" wp14:editId="071BFB1D">
            <wp:extent cx="5943600" cy="1522536"/>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22536"/>
                    </a:xfrm>
                    <a:prstGeom prst="rect">
                      <a:avLst/>
                    </a:prstGeom>
                    <a:noFill/>
                    <a:ln>
                      <a:noFill/>
                    </a:ln>
                  </pic:spPr>
                </pic:pic>
              </a:graphicData>
            </a:graphic>
          </wp:inline>
        </w:drawing>
      </w:r>
    </w:p>
    <w:p w14:paraId="6D909653" w14:textId="77777777" w:rsidR="002E43D8" w:rsidRPr="00AB60E1" w:rsidRDefault="002E43D8" w:rsidP="002E43D8">
      <w:pPr>
        <w:pStyle w:val="ListParagraph"/>
        <w:widowControl w:val="0"/>
        <w:autoSpaceDE w:val="0"/>
        <w:autoSpaceDN w:val="0"/>
        <w:adjustRightInd w:val="0"/>
        <w:spacing w:after="240" w:line="340" w:lineRule="atLeast"/>
        <w:ind w:left="1495"/>
        <w:rPr>
          <w:rFonts w:ascii="Times" w:hAnsi="Times" w:cs="Times New Roman"/>
          <w:color w:val="000000"/>
          <w:sz w:val="28"/>
          <w:szCs w:val="28"/>
        </w:rPr>
      </w:pPr>
    </w:p>
    <w:p w14:paraId="5EE3E18A" w14:textId="77777777" w:rsidR="002E43D8" w:rsidRDefault="002E43D8" w:rsidP="002E43D8">
      <w:pPr>
        <w:pStyle w:val="ListParagraph"/>
        <w:widowControl w:val="0"/>
        <w:autoSpaceDE w:val="0"/>
        <w:autoSpaceDN w:val="0"/>
        <w:adjustRightInd w:val="0"/>
        <w:spacing w:after="240" w:line="340" w:lineRule="atLeast"/>
        <w:ind w:left="1495"/>
        <w:rPr>
          <w:rFonts w:ascii="Times" w:hAnsi="Times" w:cs="Times New Roman"/>
          <w:b/>
          <w:color w:val="000000"/>
          <w:sz w:val="28"/>
          <w:szCs w:val="28"/>
        </w:rPr>
      </w:pPr>
      <w:r>
        <w:rPr>
          <w:rFonts w:ascii="Times" w:hAnsi="Times" w:cs="Times New Roman"/>
          <w:color w:val="000000"/>
          <w:sz w:val="28"/>
          <w:szCs w:val="28"/>
        </w:rPr>
        <w:t xml:space="preserve">                                 </w:t>
      </w:r>
      <w:r w:rsidRPr="00F73943">
        <w:rPr>
          <w:rFonts w:ascii="Times" w:hAnsi="Times" w:cs="Times New Roman"/>
          <w:b/>
          <w:color w:val="000000"/>
          <w:sz w:val="28"/>
          <w:szCs w:val="28"/>
        </w:rPr>
        <w:t>c.3 Produire</w:t>
      </w:r>
    </w:p>
    <w:p w14:paraId="675060D8" w14:textId="250422FD" w:rsidR="002E43D8" w:rsidRPr="00F73943" w:rsidRDefault="002E43D8" w:rsidP="002E43D8">
      <w:pPr>
        <w:widowControl w:val="0"/>
        <w:autoSpaceDE w:val="0"/>
        <w:autoSpaceDN w:val="0"/>
        <w:adjustRightInd w:val="0"/>
        <w:spacing w:after="240" w:line="360" w:lineRule="atLeast"/>
        <w:jc w:val="both"/>
        <w:rPr>
          <w:rFonts w:ascii="Times" w:hAnsi="Times" w:cs="Times"/>
          <w:color w:val="000000"/>
          <w:sz w:val="28"/>
          <w:szCs w:val="28"/>
        </w:rPr>
      </w:pPr>
      <w:r w:rsidRPr="00F73943">
        <w:rPr>
          <w:rFonts w:ascii="Times New Roman" w:hAnsi="Times New Roman" w:cs="Times New Roman"/>
          <w:color w:val="000000"/>
          <w:sz w:val="28"/>
          <w:szCs w:val="28"/>
        </w:rPr>
        <w:t>La phase Produire est réalisée en 3 étapes pour obtenir</w:t>
      </w:r>
      <w:r>
        <w:rPr>
          <w:rFonts w:ascii="Times New Roman" w:hAnsi="Times New Roman" w:cs="Times New Roman"/>
          <w:color w:val="000000"/>
          <w:sz w:val="28"/>
          <w:szCs w:val="28"/>
        </w:rPr>
        <w:t xml:space="preserve"> les 2 buts principaux suivants: </w:t>
      </w:r>
      <w:r w:rsidRPr="00F73943">
        <w:rPr>
          <w:rFonts w:ascii="Times New Roman" w:hAnsi="Times New Roman" w:cs="Times New Roman"/>
          <w:color w:val="000000"/>
          <w:sz w:val="28"/>
          <w:szCs w:val="28"/>
        </w:rPr>
        <w:t xml:space="preserve">Implémentation de la fonctionnalité prioritaire par client au produit. Concentrer sur la fonctionnalité cruciale, la fonctionnalité de noyau. </w:t>
      </w:r>
    </w:p>
    <w:p w14:paraId="11A02606" w14:textId="77777777" w:rsidR="002E43D8" w:rsidRPr="006F7B78" w:rsidRDefault="002E43D8" w:rsidP="002E43D8">
      <w:pPr>
        <w:widowControl w:val="0"/>
        <w:autoSpaceDE w:val="0"/>
        <w:autoSpaceDN w:val="0"/>
        <w:adjustRightInd w:val="0"/>
        <w:spacing w:line="280" w:lineRule="atLeast"/>
        <w:rPr>
          <w:rFonts w:ascii="Times" w:hAnsi="Times" w:cs="Times"/>
          <w:color w:val="000000"/>
        </w:rPr>
      </w:pPr>
      <w:r>
        <w:rPr>
          <w:rFonts w:ascii="Times" w:hAnsi="Times" w:cs="Times"/>
          <w:noProof/>
          <w:color w:val="000000"/>
          <w:lang w:val="en-US"/>
        </w:rPr>
        <w:drawing>
          <wp:inline distT="0" distB="0" distL="0" distR="0" wp14:anchorId="577D4640" wp14:editId="7BFCE05C">
            <wp:extent cx="5610860" cy="182880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860" cy="1828800"/>
                    </a:xfrm>
                    <a:prstGeom prst="rect">
                      <a:avLst/>
                    </a:prstGeom>
                    <a:noFill/>
                    <a:ln>
                      <a:noFill/>
                    </a:ln>
                  </pic:spPr>
                </pic:pic>
              </a:graphicData>
            </a:graphic>
          </wp:inline>
        </w:drawing>
      </w:r>
      <w:r w:rsidRPr="006F7B78">
        <w:rPr>
          <w:rFonts w:ascii="Times" w:hAnsi="Times" w:cs="Times"/>
          <w:color w:val="000000"/>
        </w:rPr>
        <w:t xml:space="preserve"> </w:t>
      </w:r>
    </w:p>
    <w:p w14:paraId="47DF68B4" w14:textId="77777777" w:rsidR="002E43D8" w:rsidRPr="006F7B78" w:rsidRDefault="002E43D8" w:rsidP="002E43D8">
      <w:pPr>
        <w:widowControl w:val="0"/>
        <w:autoSpaceDE w:val="0"/>
        <w:autoSpaceDN w:val="0"/>
        <w:adjustRightInd w:val="0"/>
        <w:spacing w:line="280" w:lineRule="atLeast"/>
        <w:rPr>
          <w:rFonts w:ascii="Times" w:hAnsi="Times" w:cs="Times"/>
          <w:color w:val="000000"/>
        </w:rPr>
      </w:pPr>
    </w:p>
    <w:p w14:paraId="60C0A7E4" w14:textId="77777777" w:rsidR="002E43D8" w:rsidRPr="00BB470E" w:rsidRDefault="002E43D8" w:rsidP="002E43D8">
      <w:pPr>
        <w:pStyle w:val="ListParagraph"/>
        <w:widowControl w:val="0"/>
        <w:autoSpaceDE w:val="0"/>
        <w:autoSpaceDN w:val="0"/>
        <w:adjustRightInd w:val="0"/>
        <w:spacing w:after="240" w:line="340" w:lineRule="atLeast"/>
        <w:ind w:left="1495"/>
        <w:rPr>
          <w:rFonts w:ascii="Times" w:hAnsi="Times" w:cs="Times New Roman"/>
          <w:b/>
          <w:color w:val="000000"/>
          <w:sz w:val="28"/>
          <w:szCs w:val="28"/>
          <w:lang w:val="en-US"/>
          <w:rPrChange w:id="145" w:author="UNHCR" w:date="2017-12-23T13:14:00Z">
            <w:rPr>
              <w:rFonts w:ascii="Times" w:hAnsi="Times" w:cs="Times New Roman"/>
              <w:b/>
              <w:color w:val="000000"/>
              <w:sz w:val="28"/>
              <w:szCs w:val="28"/>
            </w:rPr>
          </w:rPrChange>
        </w:rPr>
      </w:pPr>
      <w:r w:rsidRPr="006F7B78">
        <w:rPr>
          <w:rFonts w:ascii="Times" w:hAnsi="Times" w:cs="Times New Roman"/>
          <w:color w:val="000000"/>
          <w:sz w:val="28"/>
          <w:szCs w:val="28"/>
        </w:rPr>
        <w:t xml:space="preserve">                           </w:t>
      </w:r>
      <w:r w:rsidRPr="00BB470E">
        <w:rPr>
          <w:rFonts w:ascii="Times" w:hAnsi="Times" w:cs="Times New Roman"/>
          <w:b/>
          <w:color w:val="000000"/>
          <w:sz w:val="28"/>
          <w:szCs w:val="28"/>
          <w:lang w:val="en-US"/>
          <w:rPrChange w:id="146" w:author="UNHCR" w:date="2017-12-23T13:14:00Z">
            <w:rPr>
              <w:rFonts w:ascii="Times" w:hAnsi="Times" w:cs="Times New Roman"/>
              <w:b/>
              <w:color w:val="000000"/>
              <w:sz w:val="28"/>
              <w:szCs w:val="28"/>
            </w:rPr>
          </w:rPrChange>
        </w:rPr>
        <w:t>c.4 Stabiliser</w:t>
      </w:r>
    </w:p>
    <w:p w14:paraId="59F5C240" w14:textId="625A5F3B" w:rsidR="002E43D8" w:rsidRPr="002F38D2" w:rsidRDefault="002E43D8" w:rsidP="002E43D8">
      <w:pPr>
        <w:widowControl w:val="0"/>
        <w:autoSpaceDE w:val="0"/>
        <w:autoSpaceDN w:val="0"/>
        <w:adjustRightInd w:val="0"/>
        <w:spacing w:after="240" w:line="340" w:lineRule="atLeast"/>
        <w:jc w:val="both"/>
        <w:rPr>
          <w:rFonts w:ascii="Times" w:hAnsi="Times" w:cs="Times New Roman"/>
          <w:color w:val="000000"/>
          <w:sz w:val="28"/>
          <w:szCs w:val="28"/>
        </w:rPr>
      </w:pPr>
      <w:r w:rsidRPr="002E43D8">
        <w:rPr>
          <w:rFonts w:ascii="Times" w:hAnsi="Times" w:cs="Times New Roman"/>
          <w:color w:val="000000"/>
          <w:sz w:val="28"/>
          <w:szCs w:val="28"/>
          <w:lang w:val="en-US"/>
        </w:rPr>
        <w:t xml:space="preserve">Dans cette phase, il y a quatre étapes: planning day, working day, documentation wrap- up, release day. Les tâches des trois étapes planning day, working day, release day sont identiques à celles de la phase Produire. </w:t>
      </w:r>
      <w:r w:rsidRPr="002F38D2">
        <w:rPr>
          <w:rFonts w:ascii="Times" w:hAnsi="Times" w:cs="Times New Roman"/>
          <w:color w:val="000000"/>
          <w:sz w:val="28"/>
          <w:szCs w:val="28"/>
        </w:rPr>
        <w:t xml:space="preserve">Le but de l’étape documentation wrap-up est d’achever la documentation de conception, d’UI et d’architecture du logiciel. Il faut assurer que les documents </w:t>
      </w:r>
      <w:del w:id="147" w:author="UNHCR" w:date="2017-12-23T13:39:00Z">
        <w:r w:rsidRPr="002F38D2" w:rsidDel="00BB470E">
          <w:rPr>
            <w:rFonts w:ascii="Times" w:hAnsi="Times" w:cs="Times New Roman"/>
            <w:color w:val="000000"/>
            <w:sz w:val="28"/>
            <w:szCs w:val="28"/>
          </w:rPr>
          <w:delText>créés</w:delText>
        </w:r>
      </w:del>
      <w:ins w:id="148" w:author="UNHCR" w:date="2017-12-23T13:39:00Z">
        <w:r w:rsidR="00BB470E" w:rsidRPr="002F38D2">
          <w:rPr>
            <w:rFonts w:ascii="Times" w:hAnsi="Times" w:cs="Times New Roman"/>
            <w:color w:val="000000"/>
            <w:sz w:val="28"/>
            <w:szCs w:val="28"/>
          </w:rPr>
          <w:t>créés</w:t>
        </w:r>
      </w:ins>
      <w:r w:rsidRPr="002F38D2">
        <w:rPr>
          <w:rFonts w:ascii="Times" w:hAnsi="Times" w:cs="Times New Roman"/>
          <w:color w:val="000000"/>
          <w:sz w:val="28"/>
          <w:szCs w:val="28"/>
        </w:rPr>
        <w:t xml:space="preserve"> dans cette étape sont courts, saillants, utiles, compréhensibles et cohérents avec le code source.</w:t>
      </w:r>
    </w:p>
    <w:p w14:paraId="4429E4B8" w14:textId="77777777" w:rsidR="002E43D8" w:rsidRPr="002F38D2" w:rsidRDefault="002E43D8" w:rsidP="002E43D8">
      <w:pPr>
        <w:widowControl w:val="0"/>
        <w:autoSpaceDE w:val="0"/>
        <w:autoSpaceDN w:val="0"/>
        <w:adjustRightInd w:val="0"/>
        <w:spacing w:line="280" w:lineRule="atLeast"/>
        <w:jc w:val="both"/>
        <w:rPr>
          <w:rFonts w:ascii="Times" w:hAnsi="Times" w:cs="Times"/>
          <w:color w:val="000000"/>
        </w:rPr>
      </w:pPr>
      <w:r>
        <w:rPr>
          <w:rFonts w:ascii="Times" w:hAnsi="Times" w:cs="Times"/>
          <w:noProof/>
          <w:color w:val="000000"/>
          <w:lang w:val="en-US"/>
        </w:rPr>
        <w:drawing>
          <wp:inline distT="0" distB="0" distL="0" distR="0" wp14:anchorId="2F3824D5" wp14:editId="17E9B927">
            <wp:extent cx="5734685" cy="1738630"/>
            <wp:effectExtent l="0" t="0" r="571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685" cy="1738630"/>
                    </a:xfrm>
                    <a:prstGeom prst="rect">
                      <a:avLst/>
                    </a:prstGeom>
                    <a:noFill/>
                    <a:ln>
                      <a:noFill/>
                    </a:ln>
                  </pic:spPr>
                </pic:pic>
              </a:graphicData>
            </a:graphic>
          </wp:inline>
        </w:drawing>
      </w:r>
      <w:r>
        <w:rPr>
          <w:rFonts w:ascii="Times" w:hAnsi="Times" w:cs="Times"/>
          <w:color w:val="000000"/>
        </w:rPr>
        <w:t xml:space="preserve"> </w:t>
      </w:r>
    </w:p>
    <w:p w14:paraId="7E509762" w14:textId="77777777" w:rsidR="00B75558" w:rsidRPr="006E6953" w:rsidRDefault="00B75558" w:rsidP="00B75558">
      <w:pPr>
        <w:pStyle w:val="ListParagraph"/>
        <w:widowControl w:val="0"/>
        <w:autoSpaceDE w:val="0"/>
        <w:autoSpaceDN w:val="0"/>
        <w:adjustRightInd w:val="0"/>
        <w:spacing w:after="240" w:line="340" w:lineRule="atLeast"/>
        <w:ind w:left="1495"/>
        <w:rPr>
          <w:rFonts w:ascii="Times" w:hAnsi="Times" w:cs="Times"/>
          <w:color w:val="000000"/>
          <w:sz w:val="28"/>
          <w:szCs w:val="28"/>
        </w:rPr>
      </w:pPr>
    </w:p>
    <w:p w14:paraId="515A07CD" w14:textId="425707D1" w:rsidR="002B262E" w:rsidRDefault="00497503" w:rsidP="00690CE9">
      <w:pPr>
        <w:pStyle w:val="ListParagraph"/>
        <w:widowControl w:val="0"/>
        <w:numPr>
          <w:ilvl w:val="0"/>
          <w:numId w:val="6"/>
        </w:numPr>
        <w:autoSpaceDE w:val="0"/>
        <w:autoSpaceDN w:val="0"/>
        <w:adjustRightInd w:val="0"/>
        <w:spacing w:after="240" w:line="340" w:lineRule="atLeast"/>
        <w:rPr>
          <w:rFonts w:ascii="Times" w:hAnsi="Times" w:cs="Times"/>
          <w:color w:val="000000"/>
          <w:sz w:val="28"/>
          <w:szCs w:val="28"/>
        </w:rPr>
      </w:pPr>
      <w:r w:rsidRPr="00497503">
        <w:rPr>
          <w:rFonts w:ascii="Times" w:hAnsi="Times" w:cs="Times"/>
          <w:color w:val="000000"/>
          <w:sz w:val="28"/>
          <w:szCs w:val="28"/>
        </w:rPr>
        <w:t>Analyse des besoins</w:t>
      </w:r>
    </w:p>
    <w:p w14:paraId="78089939" w14:textId="0568D10F" w:rsidR="00690CE9" w:rsidRDefault="00690CE9" w:rsidP="00690CE9">
      <w:pPr>
        <w:pStyle w:val="ListParagraph"/>
        <w:widowControl w:val="0"/>
        <w:numPr>
          <w:ilvl w:val="0"/>
          <w:numId w:val="8"/>
        </w:numPr>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Identification des besoins fonctionnels</w:t>
      </w:r>
    </w:p>
    <w:p w14:paraId="61012EAF" w14:textId="2A4033E0" w:rsidR="00690CE9" w:rsidRDefault="00690CE9" w:rsidP="00690CE9">
      <w:pPr>
        <w:pStyle w:val="ListParagraph"/>
        <w:widowControl w:val="0"/>
        <w:numPr>
          <w:ilvl w:val="0"/>
          <w:numId w:val="8"/>
        </w:numPr>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Identification des besoins non fonctionnels</w:t>
      </w:r>
    </w:p>
    <w:p w14:paraId="3838F3E7" w14:textId="77777777" w:rsidR="00B75558" w:rsidRPr="00690CE9" w:rsidRDefault="00B75558" w:rsidP="00B75558">
      <w:pPr>
        <w:pStyle w:val="ListParagraph"/>
        <w:widowControl w:val="0"/>
        <w:autoSpaceDE w:val="0"/>
        <w:autoSpaceDN w:val="0"/>
        <w:adjustRightInd w:val="0"/>
        <w:spacing w:after="240" w:line="340" w:lineRule="atLeast"/>
        <w:rPr>
          <w:rFonts w:ascii="Times" w:hAnsi="Times" w:cs="Times"/>
          <w:color w:val="000000"/>
          <w:sz w:val="28"/>
          <w:szCs w:val="28"/>
        </w:rPr>
      </w:pPr>
    </w:p>
    <w:p w14:paraId="1A8432F1" w14:textId="5CA31925" w:rsidR="00690CE9" w:rsidRDefault="00690CE9" w:rsidP="00690CE9">
      <w:pPr>
        <w:pStyle w:val="ListParagraph"/>
        <w:widowControl w:val="0"/>
        <w:numPr>
          <w:ilvl w:val="0"/>
          <w:numId w:val="6"/>
        </w:numPr>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lastRenderedPageBreak/>
        <w:t>Conclusion</w:t>
      </w:r>
    </w:p>
    <w:p w14:paraId="10CB0B64" w14:textId="77777777" w:rsidR="002E44B5" w:rsidRDefault="002E44B5" w:rsidP="00690CE9">
      <w:pPr>
        <w:pStyle w:val="ListParagraph"/>
        <w:widowControl w:val="0"/>
        <w:autoSpaceDE w:val="0"/>
        <w:autoSpaceDN w:val="0"/>
        <w:adjustRightInd w:val="0"/>
        <w:spacing w:after="240" w:line="340" w:lineRule="atLeast"/>
        <w:ind w:left="540"/>
        <w:rPr>
          <w:rFonts w:ascii="Times" w:hAnsi="Times" w:cs="Times"/>
          <w:color w:val="000000"/>
          <w:sz w:val="28"/>
          <w:szCs w:val="28"/>
        </w:rPr>
      </w:pPr>
    </w:p>
    <w:p w14:paraId="1C5A0A45" w14:textId="6AE771B6" w:rsidR="002E44B5" w:rsidRPr="002E44B5" w:rsidRDefault="002E44B5" w:rsidP="002E44B5">
      <w:pPr>
        <w:widowControl w:val="0"/>
        <w:autoSpaceDE w:val="0"/>
        <w:autoSpaceDN w:val="0"/>
        <w:adjustRightInd w:val="0"/>
        <w:spacing w:after="240" w:line="340" w:lineRule="atLeast"/>
        <w:rPr>
          <w:rFonts w:ascii="Times" w:hAnsi="Times" w:cs="Times"/>
          <w:b/>
          <w:color w:val="000000"/>
          <w:sz w:val="32"/>
          <w:szCs w:val="32"/>
        </w:rPr>
      </w:pPr>
      <w:r w:rsidRPr="002E44B5">
        <w:rPr>
          <w:rFonts w:ascii="Times" w:hAnsi="Times" w:cs="Times"/>
          <w:b/>
          <w:color w:val="000000"/>
          <w:sz w:val="32"/>
          <w:szCs w:val="32"/>
        </w:rPr>
        <w:t>Chapitre 3</w:t>
      </w:r>
      <w:r>
        <w:rPr>
          <w:rFonts w:ascii="Times" w:hAnsi="Times" w:cs="Times"/>
          <w:b/>
          <w:color w:val="000000"/>
          <w:sz w:val="32"/>
          <w:szCs w:val="32"/>
        </w:rPr>
        <w:t xml:space="preserve"> </w:t>
      </w:r>
      <w:r w:rsidRPr="002E44B5">
        <w:rPr>
          <w:rFonts w:ascii="Times" w:hAnsi="Times" w:cs="Times"/>
          <w:b/>
          <w:color w:val="000000"/>
          <w:sz w:val="32"/>
          <w:szCs w:val="32"/>
        </w:rPr>
        <w:t>: Conception</w:t>
      </w:r>
    </w:p>
    <w:p w14:paraId="5880AA9B" w14:textId="1F56B8C7" w:rsidR="002E44B5" w:rsidRDefault="00AA62BA" w:rsidP="00AA62BA">
      <w:pPr>
        <w:pStyle w:val="ListParagraph"/>
        <w:widowControl w:val="0"/>
        <w:numPr>
          <w:ilvl w:val="0"/>
          <w:numId w:val="13"/>
        </w:numPr>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Introduction</w:t>
      </w:r>
    </w:p>
    <w:p w14:paraId="074C8E2F" w14:textId="77777777" w:rsidR="00FB3C91" w:rsidRDefault="00FB3C91" w:rsidP="00FB3C91">
      <w:pPr>
        <w:pStyle w:val="ListParagraph"/>
        <w:widowControl w:val="0"/>
        <w:autoSpaceDE w:val="0"/>
        <w:autoSpaceDN w:val="0"/>
        <w:adjustRightInd w:val="0"/>
        <w:spacing w:after="240" w:line="340" w:lineRule="atLeast"/>
        <w:rPr>
          <w:rFonts w:ascii="Times" w:hAnsi="Times" w:cs="Times"/>
          <w:color w:val="000000"/>
          <w:sz w:val="28"/>
          <w:szCs w:val="28"/>
        </w:rPr>
      </w:pPr>
    </w:p>
    <w:p w14:paraId="64B56E56" w14:textId="17C50857" w:rsidR="00AA62BA" w:rsidRDefault="00AA62BA" w:rsidP="00AA62BA">
      <w:pPr>
        <w:pStyle w:val="ListParagraph"/>
        <w:widowControl w:val="0"/>
        <w:numPr>
          <w:ilvl w:val="0"/>
          <w:numId w:val="13"/>
        </w:numPr>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Diagramme de cas d’utilisation</w:t>
      </w:r>
    </w:p>
    <w:p w14:paraId="235DA270" w14:textId="77777777" w:rsidR="00FB3C91" w:rsidRDefault="00FB3C91" w:rsidP="009A5758">
      <w:pPr>
        <w:pStyle w:val="ListParagraph"/>
        <w:widowControl w:val="0"/>
        <w:numPr>
          <w:ilvl w:val="0"/>
          <w:numId w:val="15"/>
        </w:numPr>
        <w:autoSpaceDE w:val="0"/>
        <w:autoSpaceDN w:val="0"/>
        <w:adjustRightInd w:val="0"/>
        <w:spacing w:after="240" w:line="340" w:lineRule="atLeast"/>
        <w:rPr>
          <w:rFonts w:ascii="Times" w:hAnsi="Times" w:cs="Times"/>
          <w:color w:val="000000"/>
        </w:rPr>
      </w:pPr>
      <w:r>
        <w:rPr>
          <w:rFonts w:ascii="Times" w:hAnsi="Times" w:cs="Times"/>
          <w:color w:val="000000"/>
        </w:rPr>
        <w:t>Définition de diagramme de cas d’utilisation</w:t>
      </w:r>
    </w:p>
    <w:p w14:paraId="5A2D76D5" w14:textId="6BAAAEF6" w:rsidR="00FB3C91" w:rsidRDefault="00FB3C91" w:rsidP="009A5758">
      <w:pPr>
        <w:pStyle w:val="ListParagraph"/>
        <w:widowControl w:val="0"/>
        <w:numPr>
          <w:ilvl w:val="0"/>
          <w:numId w:val="15"/>
        </w:numPr>
        <w:autoSpaceDE w:val="0"/>
        <w:autoSpaceDN w:val="0"/>
        <w:adjustRightInd w:val="0"/>
        <w:spacing w:after="240" w:line="340" w:lineRule="atLeast"/>
        <w:rPr>
          <w:rFonts w:ascii="Times" w:hAnsi="Times" w:cs="Times"/>
          <w:color w:val="000000"/>
        </w:rPr>
      </w:pPr>
      <w:r>
        <w:rPr>
          <w:rFonts w:ascii="Times" w:hAnsi="Times" w:cs="Times"/>
          <w:color w:val="000000"/>
        </w:rPr>
        <w:t>Diagram</w:t>
      </w:r>
      <w:r w:rsidR="00AA4028">
        <w:rPr>
          <w:rFonts w:ascii="Times" w:hAnsi="Times" w:cs="Times"/>
          <w:color w:val="000000"/>
        </w:rPr>
        <w:t xml:space="preserve">me de cas d’utilisation des usagers/utilisateurs </w:t>
      </w:r>
    </w:p>
    <w:p w14:paraId="1D34A28C" w14:textId="77777777" w:rsidR="00FB3C91" w:rsidRDefault="00FB3C91" w:rsidP="009A5758">
      <w:pPr>
        <w:pStyle w:val="ListParagraph"/>
        <w:widowControl w:val="0"/>
        <w:numPr>
          <w:ilvl w:val="0"/>
          <w:numId w:val="15"/>
        </w:numPr>
        <w:autoSpaceDE w:val="0"/>
        <w:autoSpaceDN w:val="0"/>
        <w:adjustRightInd w:val="0"/>
        <w:spacing w:after="240" w:line="340" w:lineRule="atLeast"/>
        <w:rPr>
          <w:rFonts w:ascii="Times" w:hAnsi="Times" w:cs="Times"/>
          <w:color w:val="000000"/>
        </w:rPr>
      </w:pPr>
      <w:r>
        <w:rPr>
          <w:rFonts w:ascii="Times" w:hAnsi="Times" w:cs="Times"/>
          <w:color w:val="000000"/>
        </w:rPr>
        <w:t>Diagramme de cas d’utilisation de l’administrateur</w:t>
      </w:r>
    </w:p>
    <w:p w14:paraId="0E06FFF1" w14:textId="58EEDBD8" w:rsidR="00AA4028" w:rsidRPr="00AA4028" w:rsidRDefault="00AA4028" w:rsidP="00AA4028">
      <w:pPr>
        <w:pStyle w:val="ListParagraph"/>
        <w:widowControl w:val="0"/>
        <w:numPr>
          <w:ilvl w:val="0"/>
          <w:numId w:val="15"/>
        </w:numPr>
        <w:autoSpaceDE w:val="0"/>
        <w:autoSpaceDN w:val="0"/>
        <w:adjustRightInd w:val="0"/>
        <w:spacing w:after="240" w:line="340" w:lineRule="atLeast"/>
        <w:rPr>
          <w:rFonts w:ascii="Times" w:hAnsi="Times" w:cs="Times"/>
          <w:color w:val="000000"/>
        </w:rPr>
      </w:pPr>
      <w:r>
        <w:rPr>
          <w:rFonts w:ascii="Times" w:hAnsi="Times" w:cs="Times"/>
          <w:color w:val="000000"/>
        </w:rPr>
        <w:t xml:space="preserve">Diagramme de cas des Détenteurs de Parkings </w:t>
      </w:r>
    </w:p>
    <w:p w14:paraId="37C9C452" w14:textId="77777777" w:rsidR="00FB3C91" w:rsidRDefault="00FB3C91" w:rsidP="00FB3C91">
      <w:pPr>
        <w:pStyle w:val="ListParagraph"/>
        <w:widowControl w:val="0"/>
        <w:autoSpaceDE w:val="0"/>
        <w:autoSpaceDN w:val="0"/>
        <w:adjustRightInd w:val="0"/>
        <w:spacing w:after="240" w:line="340" w:lineRule="atLeast"/>
        <w:rPr>
          <w:rFonts w:ascii="Times" w:hAnsi="Times" w:cs="Times"/>
          <w:color w:val="000000"/>
          <w:sz w:val="28"/>
          <w:szCs w:val="28"/>
        </w:rPr>
      </w:pPr>
    </w:p>
    <w:p w14:paraId="5618263F" w14:textId="62F1B753" w:rsidR="00FB3C91" w:rsidRDefault="00512B6B" w:rsidP="00AA62BA">
      <w:pPr>
        <w:pStyle w:val="ListParagraph"/>
        <w:widowControl w:val="0"/>
        <w:numPr>
          <w:ilvl w:val="0"/>
          <w:numId w:val="13"/>
        </w:numPr>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Diagramme de séquence</w:t>
      </w:r>
    </w:p>
    <w:p w14:paraId="7C98E4A0" w14:textId="7CFEE919" w:rsidR="009A5758" w:rsidRDefault="009A5758" w:rsidP="009A5758">
      <w:pPr>
        <w:pStyle w:val="ListParagraph"/>
        <w:widowControl w:val="0"/>
        <w:numPr>
          <w:ilvl w:val="0"/>
          <w:numId w:val="17"/>
        </w:numPr>
        <w:autoSpaceDE w:val="0"/>
        <w:autoSpaceDN w:val="0"/>
        <w:adjustRightInd w:val="0"/>
        <w:spacing w:after="240" w:line="340" w:lineRule="atLeast"/>
        <w:rPr>
          <w:rFonts w:ascii="Times" w:hAnsi="Times" w:cs="Times"/>
          <w:color w:val="000000"/>
        </w:rPr>
      </w:pPr>
      <w:r w:rsidRPr="009A5758">
        <w:rPr>
          <w:rFonts w:ascii="Times" w:hAnsi="Times" w:cs="Times"/>
          <w:color w:val="000000"/>
        </w:rPr>
        <w:t xml:space="preserve">Définition </w:t>
      </w:r>
      <w:r>
        <w:rPr>
          <w:rFonts w:ascii="Times" w:hAnsi="Times" w:cs="Times"/>
          <w:color w:val="000000"/>
        </w:rPr>
        <w:t>de diagramme de séquence</w:t>
      </w:r>
    </w:p>
    <w:p w14:paraId="0C9B532D" w14:textId="5EFA4AB6" w:rsidR="00685E9F" w:rsidRPr="009A5758" w:rsidRDefault="009A5758" w:rsidP="009A5758">
      <w:pPr>
        <w:pStyle w:val="ListParagraph"/>
        <w:widowControl w:val="0"/>
        <w:numPr>
          <w:ilvl w:val="0"/>
          <w:numId w:val="17"/>
        </w:numPr>
        <w:autoSpaceDE w:val="0"/>
        <w:autoSpaceDN w:val="0"/>
        <w:adjustRightInd w:val="0"/>
        <w:spacing w:after="240" w:line="340" w:lineRule="atLeast"/>
        <w:rPr>
          <w:rFonts w:ascii="Times" w:hAnsi="Times" w:cs="Times"/>
          <w:color w:val="000000"/>
        </w:rPr>
      </w:pPr>
      <w:r w:rsidRPr="009A5758">
        <w:rPr>
          <w:rFonts w:ascii="Times" w:hAnsi="Times" w:cs="Times"/>
          <w:i/>
          <w:color w:val="000000"/>
          <w:sz w:val="20"/>
          <w:szCs w:val="28"/>
        </w:rPr>
        <w:t>(Mettre différente diagramme qui seront identifiés)</w:t>
      </w:r>
    </w:p>
    <w:p w14:paraId="27BC5101" w14:textId="000DB186" w:rsidR="009A5758" w:rsidRDefault="001934B8" w:rsidP="009A5758">
      <w:pPr>
        <w:pStyle w:val="ListParagraph"/>
        <w:widowControl w:val="0"/>
        <w:numPr>
          <w:ilvl w:val="0"/>
          <w:numId w:val="17"/>
        </w:numPr>
        <w:autoSpaceDE w:val="0"/>
        <w:autoSpaceDN w:val="0"/>
        <w:adjustRightInd w:val="0"/>
        <w:spacing w:after="240" w:line="340" w:lineRule="atLeast"/>
        <w:rPr>
          <w:rFonts w:ascii="Times" w:hAnsi="Times" w:cs="Times"/>
          <w:color w:val="000000"/>
        </w:rPr>
      </w:pPr>
      <w:r>
        <w:rPr>
          <w:rFonts w:ascii="Times" w:hAnsi="Times" w:cs="Times"/>
          <w:color w:val="000000"/>
        </w:rPr>
        <w:t>Diagramme de séquence ………..</w:t>
      </w:r>
    </w:p>
    <w:p w14:paraId="071E87F8" w14:textId="77777777" w:rsidR="001934B8" w:rsidRDefault="001934B8" w:rsidP="001934B8">
      <w:pPr>
        <w:pStyle w:val="ListParagraph"/>
        <w:widowControl w:val="0"/>
        <w:numPr>
          <w:ilvl w:val="0"/>
          <w:numId w:val="17"/>
        </w:numPr>
        <w:autoSpaceDE w:val="0"/>
        <w:autoSpaceDN w:val="0"/>
        <w:adjustRightInd w:val="0"/>
        <w:spacing w:after="240" w:line="340" w:lineRule="atLeast"/>
        <w:rPr>
          <w:rFonts w:ascii="Times" w:hAnsi="Times" w:cs="Times"/>
          <w:color w:val="000000"/>
        </w:rPr>
      </w:pPr>
      <w:r>
        <w:rPr>
          <w:rFonts w:ascii="Times" w:hAnsi="Times" w:cs="Times"/>
          <w:color w:val="000000"/>
        </w:rPr>
        <w:t>Diagramme de séquence ………..</w:t>
      </w:r>
    </w:p>
    <w:p w14:paraId="3952F229" w14:textId="77777777" w:rsidR="001934B8" w:rsidRDefault="001934B8" w:rsidP="001934B8">
      <w:pPr>
        <w:pStyle w:val="ListParagraph"/>
        <w:widowControl w:val="0"/>
        <w:numPr>
          <w:ilvl w:val="0"/>
          <w:numId w:val="17"/>
        </w:numPr>
        <w:autoSpaceDE w:val="0"/>
        <w:autoSpaceDN w:val="0"/>
        <w:adjustRightInd w:val="0"/>
        <w:spacing w:after="240" w:line="340" w:lineRule="atLeast"/>
        <w:rPr>
          <w:rFonts w:ascii="Times" w:hAnsi="Times" w:cs="Times"/>
          <w:color w:val="000000"/>
        </w:rPr>
      </w:pPr>
      <w:r>
        <w:rPr>
          <w:rFonts w:ascii="Times" w:hAnsi="Times" w:cs="Times"/>
          <w:color w:val="000000"/>
        </w:rPr>
        <w:t>Diagramme de séquence ………..</w:t>
      </w:r>
    </w:p>
    <w:p w14:paraId="3E20EA28" w14:textId="77777777" w:rsidR="001934B8" w:rsidRDefault="001934B8" w:rsidP="001934B8">
      <w:pPr>
        <w:pStyle w:val="ListParagraph"/>
        <w:widowControl w:val="0"/>
        <w:numPr>
          <w:ilvl w:val="0"/>
          <w:numId w:val="17"/>
        </w:numPr>
        <w:autoSpaceDE w:val="0"/>
        <w:autoSpaceDN w:val="0"/>
        <w:adjustRightInd w:val="0"/>
        <w:spacing w:after="240" w:line="340" w:lineRule="atLeast"/>
        <w:rPr>
          <w:rFonts w:ascii="Times" w:hAnsi="Times" w:cs="Times"/>
          <w:color w:val="000000"/>
        </w:rPr>
      </w:pPr>
      <w:r>
        <w:rPr>
          <w:rFonts w:ascii="Times" w:hAnsi="Times" w:cs="Times"/>
          <w:color w:val="000000"/>
        </w:rPr>
        <w:t>Diagramme de séquence ………..</w:t>
      </w:r>
    </w:p>
    <w:p w14:paraId="0FC3E384" w14:textId="77777777" w:rsidR="001934B8" w:rsidRDefault="001934B8" w:rsidP="001934B8">
      <w:pPr>
        <w:pStyle w:val="ListParagraph"/>
        <w:widowControl w:val="0"/>
        <w:numPr>
          <w:ilvl w:val="0"/>
          <w:numId w:val="17"/>
        </w:numPr>
        <w:autoSpaceDE w:val="0"/>
        <w:autoSpaceDN w:val="0"/>
        <w:adjustRightInd w:val="0"/>
        <w:spacing w:after="240" w:line="340" w:lineRule="atLeast"/>
        <w:rPr>
          <w:rFonts w:ascii="Times" w:hAnsi="Times" w:cs="Times"/>
          <w:color w:val="000000"/>
        </w:rPr>
      </w:pPr>
      <w:r>
        <w:rPr>
          <w:rFonts w:ascii="Times" w:hAnsi="Times" w:cs="Times"/>
          <w:color w:val="000000"/>
        </w:rPr>
        <w:t>Diagramme de séquence ………..</w:t>
      </w:r>
    </w:p>
    <w:p w14:paraId="68FBF067" w14:textId="77777777" w:rsidR="001934B8" w:rsidRDefault="001934B8" w:rsidP="001934B8">
      <w:pPr>
        <w:pStyle w:val="ListParagraph"/>
        <w:widowControl w:val="0"/>
        <w:numPr>
          <w:ilvl w:val="0"/>
          <w:numId w:val="17"/>
        </w:numPr>
        <w:autoSpaceDE w:val="0"/>
        <w:autoSpaceDN w:val="0"/>
        <w:adjustRightInd w:val="0"/>
        <w:spacing w:after="240" w:line="340" w:lineRule="atLeast"/>
        <w:rPr>
          <w:rFonts w:ascii="Times" w:hAnsi="Times" w:cs="Times"/>
          <w:color w:val="000000"/>
        </w:rPr>
      </w:pPr>
      <w:r>
        <w:rPr>
          <w:rFonts w:ascii="Times" w:hAnsi="Times" w:cs="Times"/>
          <w:color w:val="000000"/>
        </w:rPr>
        <w:t>Diagramme de séquence ………..</w:t>
      </w:r>
    </w:p>
    <w:p w14:paraId="29F390FB" w14:textId="77777777" w:rsidR="001934B8" w:rsidRPr="009A5758" w:rsidRDefault="001934B8" w:rsidP="001934B8">
      <w:pPr>
        <w:pStyle w:val="ListParagraph"/>
        <w:widowControl w:val="0"/>
        <w:autoSpaceDE w:val="0"/>
        <w:autoSpaceDN w:val="0"/>
        <w:adjustRightInd w:val="0"/>
        <w:spacing w:after="240" w:line="340" w:lineRule="atLeast"/>
        <w:ind w:left="786"/>
        <w:rPr>
          <w:rFonts w:ascii="Times" w:hAnsi="Times" w:cs="Times"/>
          <w:color w:val="000000"/>
        </w:rPr>
      </w:pPr>
    </w:p>
    <w:p w14:paraId="3BB2CA5F" w14:textId="550A70EF" w:rsidR="00685E9F" w:rsidRDefault="00685E9F" w:rsidP="00AA62BA">
      <w:pPr>
        <w:pStyle w:val="ListParagraph"/>
        <w:widowControl w:val="0"/>
        <w:numPr>
          <w:ilvl w:val="0"/>
          <w:numId w:val="13"/>
        </w:numPr>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Diagramme de classe</w:t>
      </w:r>
    </w:p>
    <w:p w14:paraId="1814BB4A" w14:textId="77777777" w:rsidR="001B5658" w:rsidRDefault="001B5658" w:rsidP="001B5658">
      <w:pPr>
        <w:pStyle w:val="ListParagraph"/>
        <w:widowControl w:val="0"/>
        <w:numPr>
          <w:ilvl w:val="0"/>
          <w:numId w:val="18"/>
        </w:numPr>
        <w:autoSpaceDE w:val="0"/>
        <w:autoSpaceDN w:val="0"/>
        <w:adjustRightInd w:val="0"/>
        <w:spacing w:after="240" w:line="340" w:lineRule="atLeast"/>
        <w:rPr>
          <w:rFonts w:ascii="Times" w:hAnsi="Times" w:cs="Times"/>
          <w:color w:val="000000"/>
        </w:rPr>
      </w:pPr>
      <w:r>
        <w:rPr>
          <w:rFonts w:ascii="Times" w:hAnsi="Times" w:cs="Times"/>
          <w:color w:val="000000"/>
        </w:rPr>
        <w:t>Définition de diagramme de classe</w:t>
      </w:r>
    </w:p>
    <w:p w14:paraId="6E61BD07" w14:textId="77777777" w:rsidR="001B5658" w:rsidRPr="001B5658" w:rsidRDefault="001B5658" w:rsidP="001B5658">
      <w:pPr>
        <w:pStyle w:val="ListParagraph"/>
        <w:widowControl w:val="0"/>
        <w:numPr>
          <w:ilvl w:val="0"/>
          <w:numId w:val="18"/>
        </w:numPr>
        <w:autoSpaceDE w:val="0"/>
        <w:autoSpaceDN w:val="0"/>
        <w:adjustRightInd w:val="0"/>
        <w:spacing w:after="240" w:line="340" w:lineRule="atLeast"/>
        <w:rPr>
          <w:rFonts w:ascii="Times" w:hAnsi="Times" w:cs="Times"/>
          <w:color w:val="000000"/>
        </w:rPr>
      </w:pPr>
      <w:r>
        <w:rPr>
          <w:rFonts w:ascii="Times" w:hAnsi="Times" w:cs="Times"/>
          <w:color w:val="000000"/>
        </w:rPr>
        <w:t>Diagramme de classe de l’application</w:t>
      </w:r>
    </w:p>
    <w:p w14:paraId="3DEC91E2" w14:textId="77777777" w:rsidR="001B5658" w:rsidRDefault="001B5658" w:rsidP="001B5658">
      <w:pPr>
        <w:pStyle w:val="ListParagraph"/>
        <w:widowControl w:val="0"/>
        <w:autoSpaceDE w:val="0"/>
        <w:autoSpaceDN w:val="0"/>
        <w:adjustRightInd w:val="0"/>
        <w:spacing w:after="240" w:line="340" w:lineRule="atLeast"/>
        <w:ind w:left="540"/>
        <w:rPr>
          <w:rFonts w:ascii="Times" w:hAnsi="Times" w:cs="Times"/>
          <w:color w:val="000000"/>
          <w:sz w:val="28"/>
          <w:szCs w:val="28"/>
        </w:rPr>
      </w:pPr>
    </w:p>
    <w:p w14:paraId="0BB51B7F" w14:textId="39FA46D1" w:rsidR="001B5658" w:rsidRDefault="001B5658" w:rsidP="00AA62BA">
      <w:pPr>
        <w:pStyle w:val="ListParagraph"/>
        <w:widowControl w:val="0"/>
        <w:numPr>
          <w:ilvl w:val="0"/>
          <w:numId w:val="13"/>
        </w:numPr>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 xml:space="preserve">Conclusion </w:t>
      </w:r>
    </w:p>
    <w:p w14:paraId="4C28E97F" w14:textId="77777777" w:rsidR="00FA66CD" w:rsidRDefault="00FA66CD" w:rsidP="00FA66CD">
      <w:pPr>
        <w:widowControl w:val="0"/>
        <w:autoSpaceDE w:val="0"/>
        <w:autoSpaceDN w:val="0"/>
        <w:adjustRightInd w:val="0"/>
        <w:spacing w:after="240" w:line="340" w:lineRule="atLeast"/>
        <w:rPr>
          <w:rFonts w:ascii="Times" w:hAnsi="Times" w:cs="Times"/>
          <w:color w:val="000000"/>
          <w:sz w:val="28"/>
          <w:szCs w:val="28"/>
        </w:rPr>
      </w:pPr>
    </w:p>
    <w:p w14:paraId="27500DFE" w14:textId="77777777" w:rsidR="00FA66CD" w:rsidRDefault="00FA66CD" w:rsidP="00FA66CD">
      <w:pPr>
        <w:widowControl w:val="0"/>
        <w:autoSpaceDE w:val="0"/>
        <w:autoSpaceDN w:val="0"/>
        <w:adjustRightInd w:val="0"/>
        <w:spacing w:after="240" w:line="340" w:lineRule="atLeast"/>
        <w:rPr>
          <w:rFonts w:ascii="Times" w:hAnsi="Times" w:cs="Times"/>
          <w:color w:val="000000"/>
          <w:sz w:val="28"/>
          <w:szCs w:val="28"/>
        </w:rPr>
      </w:pPr>
    </w:p>
    <w:p w14:paraId="35692516" w14:textId="1D95DBD0" w:rsidR="00FA66CD" w:rsidRDefault="00FA66CD" w:rsidP="00FA66CD">
      <w:pPr>
        <w:widowControl w:val="0"/>
        <w:autoSpaceDE w:val="0"/>
        <w:autoSpaceDN w:val="0"/>
        <w:adjustRightInd w:val="0"/>
        <w:spacing w:after="240" w:line="340" w:lineRule="atLeast"/>
        <w:rPr>
          <w:rFonts w:ascii="Times" w:hAnsi="Times" w:cs="Times"/>
          <w:b/>
          <w:color w:val="000000"/>
          <w:sz w:val="32"/>
          <w:szCs w:val="32"/>
        </w:rPr>
      </w:pPr>
      <w:r w:rsidRPr="002E44B5">
        <w:rPr>
          <w:rFonts w:ascii="Times" w:hAnsi="Times" w:cs="Times"/>
          <w:b/>
          <w:color w:val="000000"/>
          <w:sz w:val="32"/>
          <w:szCs w:val="32"/>
        </w:rPr>
        <w:t>Cha</w:t>
      </w:r>
      <w:r>
        <w:rPr>
          <w:rFonts w:ascii="Times" w:hAnsi="Times" w:cs="Times"/>
          <w:b/>
          <w:color w:val="000000"/>
          <w:sz w:val="32"/>
          <w:szCs w:val="32"/>
        </w:rPr>
        <w:t xml:space="preserve">pitre 4 </w:t>
      </w:r>
      <w:r w:rsidR="00A57C7F">
        <w:rPr>
          <w:rFonts w:ascii="Times" w:hAnsi="Times" w:cs="Times"/>
          <w:b/>
          <w:color w:val="000000"/>
          <w:sz w:val="32"/>
          <w:szCs w:val="32"/>
        </w:rPr>
        <w:t xml:space="preserve">: Développement </w:t>
      </w:r>
    </w:p>
    <w:p w14:paraId="1905E74E" w14:textId="056071D1" w:rsidR="00FA66CD" w:rsidRDefault="00940E7C" w:rsidP="00940E7C">
      <w:pPr>
        <w:pStyle w:val="ListParagraph"/>
        <w:widowControl w:val="0"/>
        <w:numPr>
          <w:ilvl w:val="0"/>
          <w:numId w:val="19"/>
        </w:numPr>
        <w:autoSpaceDE w:val="0"/>
        <w:autoSpaceDN w:val="0"/>
        <w:adjustRightInd w:val="0"/>
        <w:spacing w:after="240" w:line="340" w:lineRule="atLeast"/>
        <w:rPr>
          <w:rFonts w:ascii="Times" w:hAnsi="Times" w:cs="Times"/>
          <w:color w:val="000000"/>
          <w:sz w:val="32"/>
          <w:szCs w:val="32"/>
        </w:rPr>
      </w:pPr>
      <w:r w:rsidRPr="00940E7C">
        <w:rPr>
          <w:rFonts w:ascii="Times" w:hAnsi="Times" w:cs="Times"/>
          <w:color w:val="000000"/>
          <w:sz w:val="32"/>
          <w:szCs w:val="32"/>
        </w:rPr>
        <w:t>Introduction</w:t>
      </w:r>
    </w:p>
    <w:p w14:paraId="0E882C7F" w14:textId="77777777" w:rsidR="00435BBC" w:rsidRDefault="00435BBC" w:rsidP="00435BBC">
      <w:pPr>
        <w:pStyle w:val="ListParagraph"/>
        <w:widowControl w:val="0"/>
        <w:numPr>
          <w:ilvl w:val="0"/>
          <w:numId w:val="19"/>
        </w:numPr>
        <w:autoSpaceDE w:val="0"/>
        <w:autoSpaceDN w:val="0"/>
        <w:adjustRightInd w:val="0"/>
        <w:spacing w:after="240" w:line="340" w:lineRule="atLeast"/>
        <w:rPr>
          <w:rFonts w:ascii="Times" w:hAnsi="Times" w:cs="Times"/>
          <w:color w:val="000000"/>
          <w:sz w:val="32"/>
          <w:szCs w:val="32"/>
        </w:rPr>
      </w:pPr>
      <w:r w:rsidRPr="00435BBC">
        <w:rPr>
          <w:rFonts w:ascii="Times" w:hAnsi="Times" w:cs="Times"/>
          <w:color w:val="000000"/>
          <w:sz w:val="32"/>
          <w:szCs w:val="32"/>
        </w:rPr>
        <w:t>Environnement matériel</w:t>
      </w:r>
    </w:p>
    <w:p w14:paraId="4FD84C51" w14:textId="7CF3973A" w:rsidR="00435BBC" w:rsidRDefault="00435BBC" w:rsidP="00435BBC">
      <w:pPr>
        <w:pStyle w:val="ListParagraph"/>
        <w:widowControl w:val="0"/>
        <w:numPr>
          <w:ilvl w:val="0"/>
          <w:numId w:val="19"/>
        </w:numPr>
        <w:autoSpaceDE w:val="0"/>
        <w:autoSpaceDN w:val="0"/>
        <w:adjustRightInd w:val="0"/>
        <w:spacing w:after="240" w:line="340" w:lineRule="atLeast"/>
        <w:rPr>
          <w:rFonts w:ascii="Times" w:hAnsi="Times" w:cs="Times"/>
          <w:color w:val="000000"/>
          <w:sz w:val="32"/>
          <w:szCs w:val="32"/>
        </w:rPr>
      </w:pPr>
      <w:r w:rsidRPr="00435BBC">
        <w:rPr>
          <w:rFonts w:ascii="Times" w:hAnsi="Times" w:cs="Times"/>
          <w:color w:val="000000"/>
          <w:sz w:val="32"/>
          <w:szCs w:val="32"/>
        </w:rPr>
        <w:t xml:space="preserve">Environnement </w:t>
      </w:r>
      <w:r>
        <w:rPr>
          <w:rFonts w:ascii="Times" w:hAnsi="Times" w:cs="Times"/>
          <w:color w:val="000000"/>
          <w:sz w:val="32"/>
          <w:szCs w:val="32"/>
        </w:rPr>
        <w:t>logiciel</w:t>
      </w:r>
    </w:p>
    <w:p w14:paraId="7CCA9DE9" w14:textId="5159A7A6" w:rsidR="006A38F3" w:rsidRDefault="006A38F3" w:rsidP="006A38F3">
      <w:pPr>
        <w:pStyle w:val="ListParagraph"/>
        <w:widowControl w:val="0"/>
        <w:numPr>
          <w:ilvl w:val="0"/>
          <w:numId w:val="21"/>
        </w:numPr>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Android</w:t>
      </w:r>
      <w:r w:rsidR="008526B3">
        <w:rPr>
          <w:rFonts w:ascii="Times" w:hAnsi="Times" w:cs="Times"/>
          <w:color w:val="000000"/>
          <w:sz w:val="32"/>
          <w:szCs w:val="32"/>
        </w:rPr>
        <w:t xml:space="preserve"> studio</w:t>
      </w:r>
    </w:p>
    <w:p w14:paraId="657840C5" w14:textId="494C11E3" w:rsidR="008526B3" w:rsidRDefault="008526B3" w:rsidP="006A38F3">
      <w:pPr>
        <w:pStyle w:val="ListParagraph"/>
        <w:widowControl w:val="0"/>
        <w:numPr>
          <w:ilvl w:val="0"/>
          <w:numId w:val="21"/>
        </w:numPr>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lastRenderedPageBreak/>
        <w:t>Présentation de la plateforme Android Studio</w:t>
      </w:r>
    </w:p>
    <w:p w14:paraId="53C1B510" w14:textId="108586E9" w:rsidR="008526B3" w:rsidRDefault="008526B3" w:rsidP="006A38F3">
      <w:pPr>
        <w:pStyle w:val="ListParagraph"/>
        <w:widowControl w:val="0"/>
        <w:numPr>
          <w:ilvl w:val="0"/>
          <w:numId w:val="21"/>
        </w:numPr>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Eclipse</w:t>
      </w:r>
    </w:p>
    <w:p w14:paraId="0656FA99" w14:textId="14314BF4" w:rsidR="008526B3" w:rsidRDefault="008526B3" w:rsidP="006A38F3">
      <w:pPr>
        <w:pStyle w:val="ListParagraph"/>
        <w:widowControl w:val="0"/>
        <w:numPr>
          <w:ilvl w:val="0"/>
          <w:numId w:val="21"/>
        </w:numPr>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SDK</w:t>
      </w:r>
    </w:p>
    <w:p w14:paraId="40114B90" w14:textId="531BE6DA" w:rsidR="00A57C7F" w:rsidRDefault="00A57C7F" w:rsidP="006A38F3">
      <w:pPr>
        <w:pStyle w:val="ListParagraph"/>
        <w:widowControl w:val="0"/>
        <w:numPr>
          <w:ilvl w:val="0"/>
          <w:numId w:val="21"/>
        </w:numPr>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La base de données RealM</w:t>
      </w:r>
    </w:p>
    <w:p w14:paraId="1A8E558F" w14:textId="27A89EBD" w:rsidR="008526B3" w:rsidRDefault="008526B3" w:rsidP="008526B3">
      <w:pPr>
        <w:pStyle w:val="ListParagraph"/>
        <w:widowControl w:val="0"/>
        <w:numPr>
          <w:ilvl w:val="0"/>
          <w:numId w:val="21"/>
        </w:numPr>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L’émulateur</w:t>
      </w:r>
    </w:p>
    <w:p w14:paraId="24B0A4A2" w14:textId="1528E6E3" w:rsidR="008526B3" w:rsidRDefault="008526B3" w:rsidP="008526B3">
      <w:pPr>
        <w:pStyle w:val="ListParagraph"/>
        <w:widowControl w:val="0"/>
        <w:numPr>
          <w:ilvl w:val="0"/>
          <w:numId w:val="21"/>
        </w:numPr>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Photoshop CS5</w:t>
      </w:r>
    </w:p>
    <w:p w14:paraId="0ADE81DE" w14:textId="7318B474" w:rsidR="008526B3" w:rsidRDefault="008526B3" w:rsidP="008526B3">
      <w:pPr>
        <w:pStyle w:val="ListParagraph"/>
        <w:widowControl w:val="0"/>
        <w:numPr>
          <w:ilvl w:val="0"/>
          <w:numId w:val="21"/>
        </w:numPr>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Serveurs</w:t>
      </w:r>
    </w:p>
    <w:p w14:paraId="2B519047" w14:textId="77777777" w:rsidR="008526B3" w:rsidRPr="008526B3" w:rsidRDefault="008526B3" w:rsidP="008526B3">
      <w:pPr>
        <w:pStyle w:val="ListParagraph"/>
        <w:widowControl w:val="0"/>
        <w:autoSpaceDE w:val="0"/>
        <w:autoSpaceDN w:val="0"/>
        <w:adjustRightInd w:val="0"/>
        <w:spacing w:after="240" w:line="340" w:lineRule="atLeast"/>
        <w:ind w:left="1440"/>
        <w:rPr>
          <w:rFonts w:ascii="Times" w:hAnsi="Times" w:cs="Times"/>
          <w:color w:val="000000"/>
          <w:sz w:val="32"/>
          <w:szCs w:val="32"/>
        </w:rPr>
      </w:pPr>
    </w:p>
    <w:p w14:paraId="11686235" w14:textId="191E723D" w:rsidR="00435BBC" w:rsidRDefault="00435BBC" w:rsidP="00940E7C">
      <w:pPr>
        <w:pStyle w:val="ListParagraph"/>
        <w:widowControl w:val="0"/>
        <w:numPr>
          <w:ilvl w:val="0"/>
          <w:numId w:val="19"/>
        </w:numPr>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Protocol et format des données</w:t>
      </w:r>
      <w:r w:rsidR="00A57C7F">
        <w:rPr>
          <w:rFonts w:ascii="Times" w:hAnsi="Times" w:cs="Times"/>
          <w:color w:val="000000"/>
          <w:sz w:val="32"/>
          <w:szCs w:val="32"/>
        </w:rPr>
        <w:t xml:space="preserve"> utilisateurs</w:t>
      </w:r>
    </w:p>
    <w:p w14:paraId="2EC0B1D6" w14:textId="1A294907" w:rsidR="00C87DA0" w:rsidRDefault="00C87DA0" w:rsidP="00C87DA0">
      <w:pPr>
        <w:pStyle w:val="ListParagraph"/>
        <w:widowControl w:val="0"/>
        <w:numPr>
          <w:ilvl w:val="0"/>
          <w:numId w:val="22"/>
        </w:numPr>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Protocol utilisé</w:t>
      </w:r>
    </w:p>
    <w:p w14:paraId="139D71F4" w14:textId="6ADE70F9" w:rsidR="00C87DA0" w:rsidRPr="00C87DA0" w:rsidRDefault="00AA4028" w:rsidP="00C87DA0">
      <w:pPr>
        <w:pStyle w:val="ListParagraph"/>
        <w:widowControl w:val="0"/>
        <w:numPr>
          <w:ilvl w:val="0"/>
          <w:numId w:val="22"/>
        </w:numPr>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Format des données utilis</w:t>
      </w:r>
      <w:r w:rsidR="00E418DF">
        <w:rPr>
          <w:rFonts w:ascii="Times" w:hAnsi="Times" w:cs="Times"/>
          <w:color w:val="000000"/>
          <w:sz w:val="32"/>
          <w:szCs w:val="32"/>
        </w:rPr>
        <w:t>at</w:t>
      </w:r>
      <w:r>
        <w:rPr>
          <w:rFonts w:ascii="Times" w:hAnsi="Times" w:cs="Times"/>
          <w:color w:val="000000"/>
          <w:sz w:val="32"/>
          <w:szCs w:val="32"/>
        </w:rPr>
        <w:t>eurs</w:t>
      </w:r>
    </w:p>
    <w:p w14:paraId="42CD8444" w14:textId="3BF450DC" w:rsidR="00435BBC" w:rsidRDefault="00435BBC" w:rsidP="00940E7C">
      <w:pPr>
        <w:pStyle w:val="ListParagraph"/>
        <w:widowControl w:val="0"/>
        <w:numPr>
          <w:ilvl w:val="0"/>
          <w:numId w:val="19"/>
        </w:numPr>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Description des interfaces de l’application</w:t>
      </w:r>
    </w:p>
    <w:p w14:paraId="716D26B3" w14:textId="05530D38" w:rsidR="004D1B56" w:rsidRDefault="004D1B56" w:rsidP="004D1B56">
      <w:pPr>
        <w:pStyle w:val="ListParagraph"/>
        <w:widowControl w:val="0"/>
        <w:numPr>
          <w:ilvl w:val="0"/>
          <w:numId w:val="23"/>
        </w:numPr>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Interface « accueil »</w:t>
      </w:r>
    </w:p>
    <w:p w14:paraId="5E2EBF6F" w14:textId="000BE13E" w:rsidR="004D1B56" w:rsidRDefault="004D1B56" w:rsidP="004D1B56">
      <w:pPr>
        <w:pStyle w:val="ListParagraph"/>
        <w:widowControl w:val="0"/>
        <w:numPr>
          <w:ilvl w:val="0"/>
          <w:numId w:val="23"/>
        </w:numPr>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Interface « x »</w:t>
      </w:r>
    </w:p>
    <w:p w14:paraId="6C617670" w14:textId="6525CA0A" w:rsidR="004D1B56" w:rsidRDefault="004D1B56" w:rsidP="004D1B56">
      <w:pPr>
        <w:pStyle w:val="ListParagraph"/>
        <w:widowControl w:val="0"/>
        <w:numPr>
          <w:ilvl w:val="0"/>
          <w:numId w:val="23"/>
        </w:numPr>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Interface « x »</w:t>
      </w:r>
    </w:p>
    <w:p w14:paraId="1A7ADE8D" w14:textId="0C88A461" w:rsidR="004D1B56" w:rsidRPr="004D1B56" w:rsidRDefault="004D1B56" w:rsidP="004D1B56">
      <w:pPr>
        <w:pStyle w:val="ListParagraph"/>
        <w:widowControl w:val="0"/>
        <w:numPr>
          <w:ilvl w:val="0"/>
          <w:numId w:val="23"/>
        </w:numPr>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Interface « x »</w:t>
      </w:r>
    </w:p>
    <w:p w14:paraId="194D0CE4" w14:textId="620A8472" w:rsidR="00435BBC" w:rsidRDefault="00435BBC" w:rsidP="00940E7C">
      <w:pPr>
        <w:pStyle w:val="ListParagraph"/>
        <w:widowControl w:val="0"/>
        <w:numPr>
          <w:ilvl w:val="0"/>
          <w:numId w:val="19"/>
        </w:numPr>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Conclusion</w:t>
      </w:r>
    </w:p>
    <w:p w14:paraId="7116C94B" w14:textId="77777777" w:rsidR="004D1B56" w:rsidRDefault="004D1B56" w:rsidP="004D1B56">
      <w:pPr>
        <w:pStyle w:val="ListParagraph"/>
        <w:widowControl w:val="0"/>
        <w:autoSpaceDE w:val="0"/>
        <w:autoSpaceDN w:val="0"/>
        <w:adjustRightInd w:val="0"/>
        <w:spacing w:after="240" w:line="340" w:lineRule="atLeast"/>
        <w:rPr>
          <w:rFonts w:ascii="Times" w:hAnsi="Times" w:cs="Times"/>
          <w:color w:val="000000"/>
          <w:sz w:val="32"/>
          <w:szCs w:val="32"/>
        </w:rPr>
      </w:pPr>
    </w:p>
    <w:p w14:paraId="26CECD15" w14:textId="13C3DF3A" w:rsidR="00435BBC" w:rsidRDefault="000A3734" w:rsidP="00435BBC">
      <w:pPr>
        <w:widowControl w:val="0"/>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CONCLUSION GENERALE</w:t>
      </w:r>
    </w:p>
    <w:p w14:paraId="7B5E7D3B" w14:textId="137FF311" w:rsidR="00C87BB7" w:rsidRDefault="00C87BB7" w:rsidP="00435BBC">
      <w:pPr>
        <w:widowControl w:val="0"/>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 xml:space="preserve">ANNEXES </w:t>
      </w:r>
    </w:p>
    <w:p w14:paraId="2E9C91BE" w14:textId="62B5298A" w:rsidR="00C87BB7" w:rsidRDefault="00106A05" w:rsidP="00C87BB7">
      <w:pPr>
        <w:pStyle w:val="ListParagraph"/>
        <w:widowControl w:val="0"/>
        <w:numPr>
          <w:ilvl w:val="0"/>
          <w:numId w:val="24"/>
        </w:numPr>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Netographie</w:t>
      </w:r>
      <w:bookmarkStart w:id="149" w:name="_GoBack"/>
      <w:bookmarkEnd w:id="149"/>
    </w:p>
    <w:p w14:paraId="4D4171BC" w14:textId="7EA49FE8" w:rsidR="00106A05" w:rsidRPr="00C87BB7" w:rsidRDefault="00106A05" w:rsidP="00C87BB7">
      <w:pPr>
        <w:pStyle w:val="ListParagraph"/>
        <w:widowControl w:val="0"/>
        <w:numPr>
          <w:ilvl w:val="0"/>
          <w:numId w:val="24"/>
        </w:numPr>
        <w:autoSpaceDE w:val="0"/>
        <w:autoSpaceDN w:val="0"/>
        <w:adjustRightInd w:val="0"/>
        <w:spacing w:after="240" w:line="340" w:lineRule="atLeast"/>
        <w:rPr>
          <w:rFonts w:ascii="Times" w:hAnsi="Times" w:cs="Times"/>
          <w:color w:val="000000"/>
          <w:sz w:val="32"/>
          <w:szCs w:val="32"/>
        </w:rPr>
      </w:pPr>
      <w:r>
        <w:rPr>
          <w:rFonts w:ascii="Times" w:hAnsi="Times" w:cs="Times"/>
          <w:color w:val="000000"/>
          <w:sz w:val="32"/>
          <w:szCs w:val="32"/>
        </w:rPr>
        <w:t>Bibliographie</w:t>
      </w:r>
    </w:p>
    <w:p w14:paraId="72F74787" w14:textId="77777777" w:rsidR="00C87BB7" w:rsidRPr="00435BBC" w:rsidRDefault="00C87BB7" w:rsidP="00435BBC">
      <w:pPr>
        <w:widowControl w:val="0"/>
        <w:autoSpaceDE w:val="0"/>
        <w:autoSpaceDN w:val="0"/>
        <w:adjustRightInd w:val="0"/>
        <w:spacing w:after="240" w:line="340" w:lineRule="atLeast"/>
        <w:rPr>
          <w:rFonts w:ascii="Times" w:hAnsi="Times" w:cs="Times"/>
          <w:color w:val="000000"/>
          <w:sz w:val="32"/>
          <w:szCs w:val="32"/>
        </w:rPr>
      </w:pPr>
    </w:p>
    <w:p w14:paraId="4535A0DD" w14:textId="77777777" w:rsidR="00FA66CD" w:rsidRPr="00FA66CD" w:rsidRDefault="00FA66CD" w:rsidP="00FA66CD">
      <w:pPr>
        <w:widowControl w:val="0"/>
        <w:autoSpaceDE w:val="0"/>
        <w:autoSpaceDN w:val="0"/>
        <w:adjustRightInd w:val="0"/>
        <w:spacing w:after="240" w:line="340" w:lineRule="atLeast"/>
        <w:rPr>
          <w:rFonts w:ascii="Times" w:hAnsi="Times" w:cs="Times"/>
          <w:color w:val="000000"/>
          <w:sz w:val="28"/>
          <w:szCs w:val="28"/>
        </w:rPr>
      </w:pPr>
    </w:p>
    <w:p w14:paraId="46AB5049" w14:textId="77777777" w:rsidR="00AA62BA" w:rsidRPr="00AA4028" w:rsidRDefault="00AA62BA" w:rsidP="00AA4028">
      <w:pPr>
        <w:widowControl w:val="0"/>
        <w:autoSpaceDE w:val="0"/>
        <w:autoSpaceDN w:val="0"/>
        <w:adjustRightInd w:val="0"/>
        <w:spacing w:after="240" w:line="340" w:lineRule="atLeast"/>
        <w:rPr>
          <w:rFonts w:ascii="Times" w:hAnsi="Times" w:cs="Times"/>
          <w:color w:val="000000"/>
        </w:rPr>
      </w:pPr>
    </w:p>
    <w:sectPr w:rsidR="00AA62BA" w:rsidRPr="00AA4028" w:rsidSect="009F2920">
      <w:pgSz w:w="12240" w:h="15840"/>
      <w:pgMar w:top="1417" w:right="1417" w:bottom="1417" w:left="1417"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NHCR" w:date="2017-12-09T13:18:00Z" w:initials="U">
    <w:p w14:paraId="78284DFC" w14:textId="69558210" w:rsidR="00E95D4E" w:rsidRDefault="00E95D4E">
      <w:pPr>
        <w:pStyle w:val="CommentText"/>
      </w:pPr>
      <w:r>
        <w:rPr>
          <w:rStyle w:val="CommentReference"/>
        </w:rPr>
        <w:annotationRef/>
      </w:r>
      <w:r>
        <w:t>Eviter d’ utiliser</w:t>
      </w:r>
    </w:p>
  </w:comment>
  <w:comment w:id="20" w:author="UNHCR" w:date="2017-12-09T13:29:00Z" w:initials="U">
    <w:p w14:paraId="17EEE01A" w14:textId="7EA2D387" w:rsidR="00A366D1" w:rsidRDefault="00A366D1">
      <w:pPr>
        <w:pStyle w:val="CommentText"/>
      </w:pPr>
      <w:r>
        <w:rPr>
          <w:rStyle w:val="CommentReference"/>
        </w:rPr>
        <w:annotationRef/>
      </w:r>
      <w:r>
        <w:t>Mauvaise circulation plutôt.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284DFC" w15:done="0"/>
  <w15:commentEx w15:paraId="17EEE0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5C7EE" w14:textId="77777777" w:rsidR="00B93359" w:rsidRDefault="00B93359" w:rsidP="000A3734">
      <w:r>
        <w:separator/>
      </w:r>
    </w:p>
  </w:endnote>
  <w:endnote w:type="continuationSeparator" w:id="0">
    <w:p w14:paraId="58F6F849" w14:textId="77777777" w:rsidR="00B93359" w:rsidRDefault="00B93359" w:rsidP="000A3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F7C12" w14:textId="77777777" w:rsidR="00B93359" w:rsidRDefault="00B93359" w:rsidP="000A3734">
      <w:r>
        <w:separator/>
      </w:r>
    </w:p>
  </w:footnote>
  <w:footnote w:type="continuationSeparator" w:id="0">
    <w:p w14:paraId="3F00897C" w14:textId="77777777" w:rsidR="00B93359" w:rsidRDefault="00B93359" w:rsidP="000A37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0D13"/>
    <w:multiLevelType w:val="hybridMultilevel"/>
    <w:tmpl w:val="95CA12AC"/>
    <w:lvl w:ilvl="0" w:tplc="040C0019">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3725B6C"/>
    <w:multiLevelType w:val="hybridMultilevel"/>
    <w:tmpl w:val="060C739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418499A"/>
    <w:multiLevelType w:val="hybridMultilevel"/>
    <w:tmpl w:val="AA2AA57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04D3337C"/>
    <w:multiLevelType w:val="hybridMultilevel"/>
    <w:tmpl w:val="B0CCF3F6"/>
    <w:lvl w:ilvl="0" w:tplc="040C0013">
      <w:start w:val="1"/>
      <w:numFmt w:val="upperRoman"/>
      <w:lvlText w:val="%1."/>
      <w:lvlJc w:val="right"/>
      <w:pPr>
        <w:ind w:left="54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4F55CEA"/>
    <w:multiLevelType w:val="hybridMultilevel"/>
    <w:tmpl w:val="60728502"/>
    <w:lvl w:ilvl="0" w:tplc="64C2EAE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BB1F95"/>
    <w:multiLevelType w:val="hybridMultilevel"/>
    <w:tmpl w:val="B3A8EC3E"/>
    <w:lvl w:ilvl="0" w:tplc="040C000F">
      <w:start w:val="1"/>
      <w:numFmt w:val="decimal"/>
      <w:lvlText w:val="%1."/>
      <w:lvlJc w:val="left"/>
      <w:pPr>
        <w:ind w:left="1260" w:hanging="360"/>
      </w:p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6" w15:restartNumberingAfterBreak="0">
    <w:nsid w:val="0DE07D22"/>
    <w:multiLevelType w:val="hybridMultilevel"/>
    <w:tmpl w:val="A8D6B1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2F86CFE"/>
    <w:multiLevelType w:val="hybridMultilevel"/>
    <w:tmpl w:val="227C56C2"/>
    <w:lvl w:ilvl="0" w:tplc="040C000F">
      <w:start w:val="1"/>
      <w:numFmt w:val="decimal"/>
      <w:lvlText w:val="%1."/>
      <w:lvlJc w:val="lef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8" w15:restartNumberingAfterBreak="0">
    <w:nsid w:val="28421EA2"/>
    <w:multiLevelType w:val="hybridMultilevel"/>
    <w:tmpl w:val="E0CA5654"/>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293D4250"/>
    <w:multiLevelType w:val="hybridMultilevel"/>
    <w:tmpl w:val="51EE827A"/>
    <w:lvl w:ilvl="0" w:tplc="040C0019">
      <w:start w:val="1"/>
      <w:numFmt w:val="lowerLetter"/>
      <w:lvlText w:val="%1."/>
      <w:lvlJc w:val="left"/>
      <w:pPr>
        <w:ind w:left="1212" w:hanging="360"/>
      </w:pPr>
    </w:lvl>
    <w:lvl w:ilvl="1" w:tplc="040C0019" w:tentative="1">
      <w:start w:val="1"/>
      <w:numFmt w:val="lowerLetter"/>
      <w:lvlText w:val="%2."/>
      <w:lvlJc w:val="left"/>
      <w:pPr>
        <w:ind w:left="1932" w:hanging="360"/>
      </w:pPr>
    </w:lvl>
    <w:lvl w:ilvl="2" w:tplc="040C001B" w:tentative="1">
      <w:start w:val="1"/>
      <w:numFmt w:val="lowerRoman"/>
      <w:lvlText w:val="%3."/>
      <w:lvlJc w:val="right"/>
      <w:pPr>
        <w:ind w:left="2652" w:hanging="180"/>
      </w:pPr>
    </w:lvl>
    <w:lvl w:ilvl="3" w:tplc="040C000F" w:tentative="1">
      <w:start w:val="1"/>
      <w:numFmt w:val="decimal"/>
      <w:lvlText w:val="%4."/>
      <w:lvlJc w:val="left"/>
      <w:pPr>
        <w:ind w:left="3372" w:hanging="360"/>
      </w:pPr>
    </w:lvl>
    <w:lvl w:ilvl="4" w:tplc="040C0019" w:tentative="1">
      <w:start w:val="1"/>
      <w:numFmt w:val="lowerLetter"/>
      <w:lvlText w:val="%5."/>
      <w:lvlJc w:val="left"/>
      <w:pPr>
        <w:ind w:left="4092" w:hanging="360"/>
      </w:pPr>
    </w:lvl>
    <w:lvl w:ilvl="5" w:tplc="040C001B" w:tentative="1">
      <w:start w:val="1"/>
      <w:numFmt w:val="lowerRoman"/>
      <w:lvlText w:val="%6."/>
      <w:lvlJc w:val="right"/>
      <w:pPr>
        <w:ind w:left="4812" w:hanging="180"/>
      </w:pPr>
    </w:lvl>
    <w:lvl w:ilvl="6" w:tplc="040C000F" w:tentative="1">
      <w:start w:val="1"/>
      <w:numFmt w:val="decimal"/>
      <w:lvlText w:val="%7."/>
      <w:lvlJc w:val="left"/>
      <w:pPr>
        <w:ind w:left="5532" w:hanging="360"/>
      </w:pPr>
    </w:lvl>
    <w:lvl w:ilvl="7" w:tplc="040C0019" w:tentative="1">
      <w:start w:val="1"/>
      <w:numFmt w:val="lowerLetter"/>
      <w:lvlText w:val="%8."/>
      <w:lvlJc w:val="left"/>
      <w:pPr>
        <w:ind w:left="6252" w:hanging="360"/>
      </w:pPr>
    </w:lvl>
    <w:lvl w:ilvl="8" w:tplc="040C001B" w:tentative="1">
      <w:start w:val="1"/>
      <w:numFmt w:val="lowerRoman"/>
      <w:lvlText w:val="%9."/>
      <w:lvlJc w:val="right"/>
      <w:pPr>
        <w:ind w:left="6972" w:hanging="180"/>
      </w:pPr>
    </w:lvl>
  </w:abstractNum>
  <w:abstractNum w:abstractNumId="10" w15:restartNumberingAfterBreak="0">
    <w:nsid w:val="2C6C5953"/>
    <w:multiLevelType w:val="hybridMultilevel"/>
    <w:tmpl w:val="195E86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9960069"/>
    <w:multiLevelType w:val="hybridMultilevel"/>
    <w:tmpl w:val="374492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107E33"/>
    <w:multiLevelType w:val="hybridMultilevel"/>
    <w:tmpl w:val="776E573E"/>
    <w:lvl w:ilvl="0" w:tplc="040C000F">
      <w:start w:val="1"/>
      <w:numFmt w:val="decimal"/>
      <w:lvlText w:val="%1."/>
      <w:lvlJc w:val="left"/>
      <w:pPr>
        <w:ind w:left="720" w:hanging="360"/>
      </w:pPr>
    </w:lvl>
    <w:lvl w:ilvl="1" w:tplc="040C0019" w:tentative="1">
      <w:start w:val="1"/>
      <w:numFmt w:val="lowerLetter"/>
      <w:lvlText w:val="%2."/>
      <w:lvlJc w:val="left"/>
      <w:pPr>
        <w:ind w:left="1932" w:hanging="360"/>
      </w:pPr>
    </w:lvl>
    <w:lvl w:ilvl="2" w:tplc="040C001B" w:tentative="1">
      <w:start w:val="1"/>
      <w:numFmt w:val="lowerRoman"/>
      <w:lvlText w:val="%3."/>
      <w:lvlJc w:val="right"/>
      <w:pPr>
        <w:ind w:left="2652" w:hanging="180"/>
      </w:pPr>
    </w:lvl>
    <w:lvl w:ilvl="3" w:tplc="040C000F" w:tentative="1">
      <w:start w:val="1"/>
      <w:numFmt w:val="decimal"/>
      <w:lvlText w:val="%4."/>
      <w:lvlJc w:val="left"/>
      <w:pPr>
        <w:ind w:left="3372" w:hanging="360"/>
      </w:pPr>
    </w:lvl>
    <w:lvl w:ilvl="4" w:tplc="040C0019" w:tentative="1">
      <w:start w:val="1"/>
      <w:numFmt w:val="lowerLetter"/>
      <w:lvlText w:val="%5."/>
      <w:lvlJc w:val="left"/>
      <w:pPr>
        <w:ind w:left="4092" w:hanging="360"/>
      </w:pPr>
    </w:lvl>
    <w:lvl w:ilvl="5" w:tplc="040C001B" w:tentative="1">
      <w:start w:val="1"/>
      <w:numFmt w:val="lowerRoman"/>
      <w:lvlText w:val="%6."/>
      <w:lvlJc w:val="right"/>
      <w:pPr>
        <w:ind w:left="4812" w:hanging="180"/>
      </w:pPr>
    </w:lvl>
    <w:lvl w:ilvl="6" w:tplc="040C000F" w:tentative="1">
      <w:start w:val="1"/>
      <w:numFmt w:val="decimal"/>
      <w:lvlText w:val="%7."/>
      <w:lvlJc w:val="left"/>
      <w:pPr>
        <w:ind w:left="5532" w:hanging="360"/>
      </w:pPr>
    </w:lvl>
    <w:lvl w:ilvl="7" w:tplc="040C0019" w:tentative="1">
      <w:start w:val="1"/>
      <w:numFmt w:val="lowerLetter"/>
      <w:lvlText w:val="%8."/>
      <w:lvlJc w:val="left"/>
      <w:pPr>
        <w:ind w:left="6252" w:hanging="360"/>
      </w:pPr>
    </w:lvl>
    <w:lvl w:ilvl="8" w:tplc="040C001B" w:tentative="1">
      <w:start w:val="1"/>
      <w:numFmt w:val="lowerRoman"/>
      <w:lvlText w:val="%9."/>
      <w:lvlJc w:val="right"/>
      <w:pPr>
        <w:ind w:left="6972" w:hanging="180"/>
      </w:pPr>
    </w:lvl>
  </w:abstractNum>
  <w:abstractNum w:abstractNumId="13" w15:restartNumberingAfterBreak="0">
    <w:nsid w:val="43387159"/>
    <w:multiLevelType w:val="hybridMultilevel"/>
    <w:tmpl w:val="755CBC88"/>
    <w:lvl w:ilvl="0" w:tplc="040C000F">
      <w:start w:val="1"/>
      <w:numFmt w:val="decimal"/>
      <w:lvlText w:val="%1."/>
      <w:lvlJc w:val="lef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4" w15:restartNumberingAfterBreak="0">
    <w:nsid w:val="478F7870"/>
    <w:multiLevelType w:val="hybridMultilevel"/>
    <w:tmpl w:val="80629B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9D063AE"/>
    <w:multiLevelType w:val="hybridMultilevel"/>
    <w:tmpl w:val="BDDAE3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ED33863"/>
    <w:multiLevelType w:val="hybridMultilevel"/>
    <w:tmpl w:val="DDEE6F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4D3EA9"/>
    <w:multiLevelType w:val="hybridMultilevel"/>
    <w:tmpl w:val="4462EE8E"/>
    <w:lvl w:ilvl="0" w:tplc="040C0019">
      <w:start w:val="1"/>
      <w:numFmt w:val="lowerLetter"/>
      <w:lvlText w:val="%1."/>
      <w:lvlJc w:val="left"/>
      <w:pPr>
        <w:ind w:left="1495" w:hanging="360"/>
      </w:pPr>
    </w:lvl>
    <w:lvl w:ilvl="1" w:tplc="040C0019" w:tentative="1">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18" w15:restartNumberingAfterBreak="0">
    <w:nsid w:val="57622259"/>
    <w:multiLevelType w:val="hybridMultilevel"/>
    <w:tmpl w:val="FEA45C64"/>
    <w:lvl w:ilvl="0" w:tplc="D2686438">
      <w:start w:val="1"/>
      <w:numFmt w:val="decimal"/>
      <w:lvlText w:val="%1."/>
      <w:lvlJc w:val="left"/>
      <w:pPr>
        <w:ind w:left="720" w:hanging="360"/>
      </w:pPr>
      <w:rPr>
        <w:i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7D24C1B"/>
    <w:multiLevelType w:val="hybridMultilevel"/>
    <w:tmpl w:val="D5A245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BAD45D9"/>
    <w:multiLevelType w:val="hybridMultilevel"/>
    <w:tmpl w:val="D5CA63E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6D9B2E01"/>
    <w:multiLevelType w:val="hybridMultilevel"/>
    <w:tmpl w:val="DA8009CE"/>
    <w:lvl w:ilvl="0" w:tplc="040C0013">
      <w:start w:val="1"/>
      <w:numFmt w:val="upperRoman"/>
      <w:lvlText w:val="%1."/>
      <w:lvlJc w:val="right"/>
      <w:pPr>
        <w:ind w:left="54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2091E65"/>
    <w:multiLevelType w:val="hybridMultilevel"/>
    <w:tmpl w:val="8618A9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7C0569C"/>
    <w:multiLevelType w:val="hybridMultilevel"/>
    <w:tmpl w:val="AFCA5C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CF5173F"/>
    <w:multiLevelType w:val="hybridMultilevel"/>
    <w:tmpl w:val="F432E1D4"/>
    <w:lvl w:ilvl="0" w:tplc="040C0019">
      <w:start w:val="1"/>
      <w:numFmt w:val="lowerLetter"/>
      <w:lvlText w:val="%1."/>
      <w:lvlJc w:val="left"/>
      <w:pPr>
        <w:ind w:left="1494" w:hanging="360"/>
      </w:p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25" w15:restartNumberingAfterBreak="0">
    <w:nsid w:val="7E0E32D0"/>
    <w:multiLevelType w:val="hybridMultilevel"/>
    <w:tmpl w:val="C4DEF66E"/>
    <w:lvl w:ilvl="0" w:tplc="9A505E60">
      <w:start w:val="1"/>
      <w:numFmt w:val="decimal"/>
      <w:lvlText w:val="%1."/>
      <w:lvlJc w:val="left"/>
      <w:pPr>
        <w:ind w:left="720" w:hanging="360"/>
      </w:pPr>
      <w:rPr>
        <w:b w:val="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3"/>
  </w:num>
  <w:num w:numId="3">
    <w:abstractNumId w:val="23"/>
  </w:num>
  <w:num w:numId="4">
    <w:abstractNumId w:val="10"/>
  </w:num>
  <w:num w:numId="5">
    <w:abstractNumId w:val="16"/>
  </w:num>
  <w:num w:numId="6">
    <w:abstractNumId w:val="11"/>
  </w:num>
  <w:num w:numId="7">
    <w:abstractNumId w:val="22"/>
  </w:num>
  <w:num w:numId="8">
    <w:abstractNumId w:val="15"/>
  </w:num>
  <w:num w:numId="9">
    <w:abstractNumId w:val="0"/>
  </w:num>
  <w:num w:numId="10">
    <w:abstractNumId w:val="8"/>
  </w:num>
  <w:num w:numId="11">
    <w:abstractNumId w:val="17"/>
  </w:num>
  <w:num w:numId="12">
    <w:abstractNumId w:val="5"/>
  </w:num>
  <w:num w:numId="13">
    <w:abstractNumId w:val="21"/>
  </w:num>
  <w:num w:numId="14">
    <w:abstractNumId w:val="9"/>
  </w:num>
  <w:num w:numId="15">
    <w:abstractNumId w:val="12"/>
  </w:num>
  <w:num w:numId="16">
    <w:abstractNumId w:val="18"/>
  </w:num>
  <w:num w:numId="17">
    <w:abstractNumId w:val="13"/>
  </w:num>
  <w:num w:numId="18">
    <w:abstractNumId w:val="7"/>
  </w:num>
  <w:num w:numId="19">
    <w:abstractNumId w:val="25"/>
  </w:num>
  <w:num w:numId="20">
    <w:abstractNumId w:val="20"/>
  </w:num>
  <w:num w:numId="21">
    <w:abstractNumId w:val="2"/>
  </w:num>
  <w:num w:numId="22">
    <w:abstractNumId w:val="24"/>
  </w:num>
  <w:num w:numId="23">
    <w:abstractNumId w:val="1"/>
  </w:num>
  <w:num w:numId="24">
    <w:abstractNumId w:val="14"/>
  </w:num>
  <w:num w:numId="25">
    <w:abstractNumId w:val="6"/>
  </w:num>
  <w:num w:numId="2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NHCR">
    <w15:presenceInfo w15:providerId="None" w15:userId="UNHC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62E"/>
    <w:rsid w:val="0002486C"/>
    <w:rsid w:val="00027AA5"/>
    <w:rsid w:val="0005551D"/>
    <w:rsid w:val="00056A4D"/>
    <w:rsid w:val="000859EE"/>
    <w:rsid w:val="000A3734"/>
    <w:rsid w:val="00106A05"/>
    <w:rsid w:val="001934B8"/>
    <w:rsid w:val="001B5658"/>
    <w:rsid w:val="0029466E"/>
    <w:rsid w:val="002B262E"/>
    <w:rsid w:val="002E43D8"/>
    <w:rsid w:val="002E44B5"/>
    <w:rsid w:val="0031126F"/>
    <w:rsid w:val="00431D26"/>
    <w:rsid w:val="00435BBC"/>
    <w:rsid w:val="00497503"/>
    <w:rsid w:val="004D1B56"/>
    <w:rsid w:val="00505738"/>
    <w:rsid w:val="00512B6B"/>
    <w:rsid w:val="0052096E"/>
    <w:rsid w:val="00554A9F"/>
    <w:rsid w:val="005601FD"/>
    <w:rsid w:val="00592A6A"/>
    <w:rsid w:val="005B44F4"/>
    <w:rsid w:val="005C6693"/>
    <w:rsid w:val="005E2193"/>
    <w:rsid w:val="005E5BA3"/>
    <w:rsid w:val="006519B9"/>
    <w:rsid w:val="006557B5"/>
    <w:rsid w:val="006667B4"/>
    <w:rsid w:val="00685E9F"/>
    <w:rsid w:val="00690CE9"/>
    <w:rsid w:val="006A38F3"/>
    <w:rsid w:val="006E6953"/>
    <w:rsid w:val="006F0F35"/>
    <w:rsid w:val="006F3D03"/>
    <w:rsid w:val="006F555D"/>
    <w:rsid w:val="006F7B78"/>
    <w:rsid w:val="00756067"/>
    <w:rsid w:val="00812F26"/>
    <w:rsid w:val="008526B3"/>
    <w:rsid w:val="008949A0"/>
    <w:rsid w:val="008B455B"/>
    <w:rsid w:val="008C0481"/>
    <w:rsid w:val="008C14C0"/>
    <w:rsid w:val="008E2702"/>
    <w:rsid w:val="0090365A"/>
    <w:rsid w:val="00915324"/>
    <w:rsid w:val="00940E7C"/>
    <w:rsid w:val="009A5758"/>
    <w:rsid w:val="00A366D1"/>
    <w:rsid w:val="00A578F6"/>
    <w:rsid w:val="00A57C7F"/>
    <w:rsid w:val="00A805F4"/>
    <w:rsid w:val="00A81690"/>
    <w:rsid w:val="00A8281B"/>
    <w:rsid w:val="00AA2F56"/>
    <w:rsid w:val="00AA4028"/>
    <w:rsid w:val="00AA62BA"/>
    <w:rsid w:val="00AD0BEF"/>
    <w:rsid w:val="00AD266F"/>
    <w:rsid w:val="00AF016A"/>
    <w:rsid w:val="00B0467C"/>
    <w:rsid w:val="00B15E02"/>
    <w:rsid w:val="00B75558"/>
    <w:rsid w:val="00B93359"/>
    <w:rsid w:val="00BB470E"/>
    <w:rsid w:val="00BC025A"/>
    <w:rsid w:val="00BC6CA2"/>
    <w:rsid w:val="00BF5494"/>
    <w:rsid w:val="00C216E4"/>
    <w:rsid w:val="00C87BB7"/>
    <w:rsid w:val="00C87DA0"/>
    <w:rsid w:val="00CB00F8"/>
    <w:rsid w:val="00D33BED"/>
    <w:rsid w:val="00D74F1F"/>
    <w:rsid w:val="00E3330A"/>
    <w:rsid w:val="00E418DF"/>
    <w:rsid w:val="00E95D4E"/>
    <w:rsid w:val="00EB3C0B"/>
    <w:rsid w:val="00EB422E"/>
    <w:rsid w:val="00F16A03"/>
    <w:rsid w:val="00F204FF"/>
    <w:rsid w:val="00F40533"/>
    <w:rsid w:val="00FA66CD"/>
    <w:rsid w:val="00FB3C91"/>
    <w:rsid w:val="00FC5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2C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6A05"/>
    <w:pPr>
      <w:spacing w:before="100" w:beforeAutospacing="1" w:after="100" w:afterAutospacing="1"/>
      <w:outlineLvl w:val="1"/>
    </w:pPr>
    <w:rPr>
      <w:rFonts w:ascii="Times New Roman" w:hAnsi="Times New Roman" w:cs="Times New Roman"/>
      <w:b/>
      <w:bCs/>
      <w:sz w:val="36"/>
      <w:szCs w:val="36"/>
      <w:lang w:eastAsia="fr-FR"/>
    </w:rPr>
  </w:style>
  <w:style w:type="paragraph" w:styleId="Heading3">
    <w:name w:val="heading 3"/>
    <w:basedOn w:val="Normal"/>
    <w:link w:val="Heading3Char"/>
    <w:uiPriority w:val="9"/>
    <w:qFormat/>
    <w:rsid w:val="00106A05"/>
    <w:pPr>
      <w:spacing w:before="100" w:beforeAutospacing="1" w:after="100" w:afterAutospacing="1"/>
      <w:outlineLvl w:val="2"/>
    </w:pPr>
    <w:rPr>
      <w:rFonts w:ascii="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62E"/>
    <w:pPr>
      <w:ind w:left="720"/>
      <w:contextualSpacing/>
    </w:pPr>
  </w:style>
  <w:style w:type="paragraph" w:styleId="Header">
    <w:name w:val="header"/>
    <w:basedOn w:val="Normal"/>
    <w:link w:val="HeaderChar"/>
    <w:uiPriority w:val="99"/>
    <w:unhideWhenUsed/>
    <w:rsid w:val="000A3734"/>
    <w:pPr>
      <w:tabs>
        <w:tab w:val="center" w:pos="4703"/>
        <w:tab w:val="right" w:pos="9406"/>
      </w:tabs>
    </w:pPr>
  </w:style>
  <w:style w:type="character" w:customStyle="1" w:styleId="HeaderChar">
    <w:name w:val="Header Char"/>
    <w:basedOn w:val="DefaultParagraphFont"/>
    <w:link w:val="Header"/>
    <w:uiPriority w:val="99"/>
    <w:rsid w:val="000A3734"/>
  </w:style>
  <w:style w:type="paragraph" w:styleId="Footer">
    <w:name w:val="footer"/>
    <w:basedOn w:val="Normal"/>
    <w:link w:val="FooterChar"/>
    <w:uiPriority w:val="99"/>
    <w:unhideWhenUsed/>
    <w:rsid w:val="000A3734"/>
    <w:pPr>
      <w:tabs>
        <w:tab w:val="center" w:pos="4703"/>
        <w:tab w:val="right" w:pos="9406"/>
      </w:tabs>
    </w:pPr>
  </w:style>
  <w:style w:type="character" w:customStyle="1" w:styleId="FooterChar">
    <w:name w:val="Footer Char"/>
    <w:basedOn w:val="DefaultParagraphFont"/>
    <w:link w:val="Footer"/>
    <w:uiPriority w:val="99"/>
    <w:rsid w:val="000A3734"/>
  </w:style>
  <w:style w:type="character" w:customStyle="1" w:styleId="Heading2Char">
    <w:name w:val="Heading 2 Char"/>
    <w:basedOn w:val="DefaultParagraphFont"/>
    <w:link w:val="Heading2"/>
    <w:uiPriority w:val="9"/>
    <w:rsid w:val="00106A05"/>
    <w:rPr>
      <w:rFonts w:ascii="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106A05"/>
    <w:rPr>
      <w:rFonts w:ascii="Times New Roman" w:hAnsi="Times New Roman" w:cs="Times New Roman"/>
      <w:b/>
      <w:bCs/>
      <w:sz w:val="27"/>
      <w:szCs w:val="27"/>
      <w:lang w:eastAsia="fr-FR"/>
    </w:rPr>
  </w:style>
  <w:style w:type="paragraph" w:styleId="z-TopofForm">
    <w:name w:val="HTML Top of Form"/>
    <w:basedOn w:val="Normal"/>
    <w:next w:val="Normal"/>
    <w:link w:val="z-TopofFormChar"/>
    <w:hidden/>
    <w:uiPriority w:val="99"/>
    <w:semiHidden/>
    <w:unhideWhenUsed/>
    <w:rsid w:val="00106A05"/>
    <w:pPr>
      <w:pBdr>
        <w:bottom w:val="single" w:sz="6" w:space="1" w:color="auto"/>
      </w:pBdr>
      <w:jc w:val="center"/>
    </w:pPr>
    <w:rPr>
      <w:rFonts w:ascii="Arial" w:hAnsi="Arial" w:cs="Arial"/>
      <w:vanish/>
      <w:sz w:val="16"/>
      <w:szCs w:val="16"/>
      <w:lang w:eastAsia="fr-FR"/>
    </w:rPr>
  </w:style>
  <w:style w:type="character" w:customStyle="1" w:styleId="z-TopofFormChar">
    <w:name w:val="z-Top of Form Char"/>
    <w:basedOn w:val="DefaultParagraphFont"/>
    <w:link w:val="z-TopofForm"/>
    <w:uiPriority w:val="99"/>
    <w:semiHidden/>
    <w:rsid w:val="00106A05"/>
    <w:rPr>
      <w:rFonts w:ascii="Arial" w:hAnsi="Arial" w:cs="Arial"/>
      <w:vanish/>
      <w:sz w:val="16"/>
      <w:szCs w:val="16"/>
      <w:lang w:eastAsia="fr-FR"/>
    </w:rPr>
  </w:style>
  <w:style w:type="paragraph" w:styleId="z-BottomofForm">
    <w:name w:val="HTML Bottom of Form"/>
    <w:basedOn w:val="Normal"/>
    <w:next w:val="Normal"/>
    <w:link w:val="z-BottomofFormChar"/>
    <w:hidden/>
    <w:uiPriority w:val="99"/>
    <w:semiHidden/>
    <w:unhideWhenUsed/>
    <w:rsid w:val="00106A05"/>
    <w:pPr>
      <w:pBdr>
        <w:top w:val="single" w:sz="6" w:space="1" w:color="auto"/>
      </w:pBdr>
      <w:jc w:val="center"/>
    </w:pPr>
    <w:rPr>
      <w:rFonts w:ascii="Arial" w:hAnsi="Arial" w:cs="Arial"/>
      <w:vanish/>
      <w:sz w:val="16"/>
      <w:szCs w:val="16"/>
      <w:lang w:eastAsia="fr-FR"/>
    </w:rPr>
  </w:style>
  <w:style w:type="character" w:customStyle="1" w:styleId="z-BottomofFormChar">
    <w:name w:val="z-Bottom of Form Char"/>
    <w:basedOn w:val="DefaultParagraphFont"/>
    <w:link w:val="z-BottomofForm"/>
    <w:uiPriority w:val="99"/>
    <w:semiHidden/>
    <w:rsid w:val="00106A05"/>
    <w:rPr>
      <w:rFonts w:ascii="Arial" w:hAnsi="Arial" w:cs="Arial"/>
      <w:vanish/>
      <w:sz w:val="16"/>
      <w:szCs w:val="16"/>
      <w:lang w:eastAsia="fr-FR"/>
    </w:rPr>
  </w:style>
  <w:style w:type="character" w:styleId="Hyperlink">
    <w:name w:val="Hyperlink"/>
    <w:basedOn w:val="DefaultParagraphFont"/>
    <w:uiPriority w:val="99"/>
    <w:semiHidden/>
    <w:unhideWhenUsed/>
    <w:rsid w:val="00106A05"/>
    <w:rPr>
      <w:color w:val="0000FF"/>
      <w:u w:val="single"/>
    </w:rPr>
  </w:style>
  <w:style w:type="paragraph" w:styleId="NormalWeb">
    <w:name w:val="Normal (Web)"/>
    <w:basedOn w:val="Normal"/>
    <w:uiPriority w:val="99"/>
    <w:semiHidden/>
    <w:unhideWhenUsed/>
    <w:rsid w:val="006F3D0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F3D03"/>
    <w:rPr>
      <w:b/>
      <w:bCs/>
    </w:rPr>
  </w:style>
  <w:style w:type="character" w:customStyle="1" w:styleId="apple-converted-space">
    <w:name w:val="apple-converted-space"/>
    <w:basedOn w:val="DefaultParagraphFont"/>
    <w:rsid w:val="00A578F6"/>
  </w:style>
  <w:style w:type="table" w:styleId="TableGrid">
    <w:name w:val="Table Grid"/>
    <w:basedOn w:val="TableNormal"/>
    <w:uiPriority w:val="39"/>
    <w:rsid w:val="002E43D8"/>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5D4E"/>
    <w:rPr>
      <w:sz w:val="16"/>
      <w:szCs w:val="16"/>
    </w:rPr>
  </w:style>
  <w:style w:type="paragraph" w:styleId="CommentText">
    <w:name w:val="annotation text"/>
    <w:basedOn w:val="Normal"/>
    <w:link w:val="CommentTextChar"/>
    <w:uiPriority w:val="99"/>
    <w:semiHidden/>
    <w:unhideWhenUsed/>
    <w:rsid w:val="00E95D4E"/>
    <w:rPr>
      <w:sz w:val="20"/>
      <w:szCs w:val="20"/>
    </w:rPr>
  </w:style>
  <w:style w:type="character" w:customStyle="1" w:styleId="CommentTextChar">
    <w:name w:val="Comment Text Char"/>
    <w:basedOn w:val="DefaultParagraphFont"/>
    <w:link w:val="CommentText"/>
    <w:uiPriority w:val="99"/>
    <w:semiHidden/>
    <w:rsid w:val="00E95D4E"/>
    <w:rPr>
      <w:sz w:val="20"/>
      <w:szCs w:val="20"/>
    </w:rPr>
  </w:style>
  <w:style w:type="paragraph" w:styleId="CommentSubject">
    <w:name w:val="annotation subject"/>
    <w:basedOn w:val="CommentText"/>
    <w:next w:val="CommentText"/>
    <w:link w:val="CommentSubjectChar"/>
    <w:uiPriority w:val="99"/>
    <w:semiHidden/>
    <w:unhideWhenUsed/>
    <w:rsid w:val="00E95D4E"/>
    <w:rPr>
      <w:b/>
      <w:bCs/>
    </w:rPr>
  </w:style>
  <w:style w:type="character" w:customStyle="1" w:styleId="CommentSubjectChar">
    <w:name w:val="Comment Subject Char"/>
    <w:basedOn w:val="CommentTextChar"/>
    <w:link w:val="CommentSubject"/>
    <w:uiPriority w:val="99"/>
    <w:semiHidden/>
    <w:rsid w:val="00E95D4E"/>
    <w:rPr>
      <w:b/>
      <w:bCs/>
      <w:sz w:val="20"/>
      <w:szCs w:val="20"/>
    </w:rPr>
  </w:style>
  <w:style w:type="paragraph" w:styleId="BalloonText">
    <w:name w:val="Balloon Text"/>
    <w:basedOn w:val="Normal"/>
    <w:link w:val="BalloonTextChar"/>
    <w:uiPriority w:val="99"/>
    <w:semiHidden/>
    <w:unhideWhenUsed/>
    <w:rsid w:val="00E95D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D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5569">
      <w:bodyDiv w:val="1"/>
      <w:marLeft w:val="0"/>
      <w:marRight w:val="0"/>
      <w:marTop w:val="0"/>
      <w:marBottom w:val="0"/>
      <w:divBdr>
        <w:top w:val="none" w:sz="0" w:space="0" w:color="auto"/>
        <w:left w:val="none" w:sz="0" w:space="0" w:color="auto"/>
        <w:bottom w:val="none" w:sz="0" w:space="0" w:color="auto"/>
        <w:right w:val="none" w:sz="0" w:space="0" w:color="auto"/>
      </w:divBdr>
      <w:divsChild>
        <w:div w:id="338167358">
          <w:marLeft w:val="0"/>
          <w:marRight w:val="0"/>
          <w:marTop w:val="0"/>
          <w:marBottom w:val="0"/>
          <w:divBdr>
            <w:top w:val="none" w:sz="0" w:space="0" w:color="auto"/>
            <w:left w:val="none" w:sz="0" w:space="0" w:color="auto"/>
            <w:bottom w:val="none" w:sz="0" w:space="0" w:color="auto"/>
            <w:right w:val="none" w:sz="0" w:space="0" w:color="auto"/>
          </w:divBdr>
          <w:divsChild>
            <w:div w:id="1658147633">
              <w:marLeft w:val="0"/>
              <w:marRight w:val="0"/>
              <w:marTop w:val="0"/>
              <w:marBottom w:val="0"/>
              <w:divBdr>
                <w:top w:val="none" w:sz="0" w:space="0" w:color="auto"/>
                <w:left w:val="none" w:sz="0" w:space="0" w:color="auto"/>
                <w:bottom w:val="none" w:sz="0" w:space="0" w:color="auto"/>
                <w:right w:val="none" w:sz="0" w:space="0" w:color="auto"/>
              </w:divBdr>
              <w:divsChild>
                <w:div w:id="1009794031">
                  <w:marLeft w:val="0"/>
                  <w:marRight w:val="0"/>
                  <w:marTop w:val="0"/>
                  <w:marBottom w:val="0"/>
                  <w:divBdr>
                    <w:top w:val="none" w:sz="0" w:space="0" w:color="auto"/>
                    <w:left w:val="none" w:sz="0" w:space="0" w:color="auto"/>
                    <w:bottom w:val="none" w:sz="0" w:space="0" w:color="auto"/>
                    <w:right w:val="none" w:sz="0" w:space="0" w:color="auto"/>
                  </w:divBdr>
                  <w:divsChild>
                    <w:div w:id="1315183209">
                      <w:marLeft w:val="0"/>
                      <w:marRight w:val="0"/>
                      <w:marTop w:val="0"/>
                      <w:marBottom w:val="0"/>
                      <w:divBdr>
                        <w:top w:val="none" w:sz="0" w:space="0" w:color="auto"/>
                        <w:left w:val="none" w:sz="0" w:space="0" w:color="auto"/>
                        <w:bottom w:val="none" w:sz="0" w:space="0" w:color="auto"/>
                        <w:right w:val="none" w:sz="0" w:space="0" w:color="auto"/>
                      </w:divBdr>
                      <w:divsChild>
                        <w:div w:id="543326139">
                          <w:marLeft w:val="0"/>
                          <w:marRight w:val="0"/>
                          <w:marTop w:val="0"/>
                          <w:marBottom w:val="0"/>
                          <w:divBdr>
                            <w:top w:val="none" w:sz="0" w:space="0" w:color="auto"/>
                            <w:left w:val="none" w:sz="0" w:space="0" w:color="auto"/>
                            <w:bottom w:val="none" w:sz="0" w:space="0" w:color="auto"/>
                            <w:right w:val="none" w:sz="0" w:space="0" w:color="auto"/>
                          </w:divBdr>
                          <w:divsChild>
                            <w:div w:id="1759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281567">
          <w:marLeft w:val="0"/>
          <w:marRight w:val="0"/>
          <w:marTop w:val="0"/>
          <w:marBottom w:val="0"/>
          <w:divBdr>
            <w:top w:val="none" w:sz="0" w:space="0" w:color="auto"/>
            <w:left w:val="none" w:sz="0" w:space="0" w:color="auto"/>
            <w:bottom w:val="none" w:sz="0" w:space="0" w:color="auto"/>
            <w:right w:val="none" w:sz="0" w:space="0" w:color="auto"/>
          </w:divBdr>
          <w:divsChild>
            <w:div w:id="683090615">
              <w:marLeft w:val="0"/>
              <w:marRight w:val="0"/>
              <w:marTop w:val="0"/>
              <w:marBottom w:val="0"/>
              <w:divBdr>
                <w:top w:val="none" w:sz="0" w:space="0" w:color="auto"/>
                <w:left w:val="none" w:sz="0" w:space="0" w:color="auto"/>
                <w:bottom w:val="none" w:sz="0" w:space="0" w:color="auto"/>
                <w:right w:val="none" w:sz="0" w:space="0" w:color="auto"/>
              </w:divBdr>
              <w:divsChild>
                <w:div w:id="1189634910">
                  <w:marLeft w:val="0"/>
                  <w:marRight w:val="0"/>
                  <w:marTop w:val="0"/>
                  <w:marBottom w:val="0"/>
                  <w:divBdr>
                    <w:top w:val="none" w:sz="0" w:space="0" w:color="auto"/>
                    <w:left w:val="none" w:sz="0" w:space="0" w:color="auto"/>
                    <w:bottom w:val="none" w:sz="0" w:space="0" w:color="auto"/>
                    <w:right w:val="none" w:sz="0" w:space="0" w:color="auto"/>
                  </w:divBdr>
                  <w:divsChild>
                    <w:div w:id="509099087">
                      <w:marLeft w:val="0"/>
                      <w:marRight w:val="0"/>
                      <w:marTop w:val="0"/>
                      <w:marBottom w:val="0"/>
                      <w:divBdr>
                        <w:top w:val="none" w:sz="0" w:space="0" w:color="auto"/>
                        <w:left w:val="none" w:sz="0" w:space="0" w:color="auto"/>
                        <w:bottom w:val="none" w:sz="0" w:space="0" w:color="auto"/>
                        <w:right w:val="none" w:sz="0" w:space="0" w:color="auto"/>
                      </w:divBdr>
                      <w:divsChild>
                        <w:div w:id="2096003003">
                          <w:marLeft w:val="0"/>
                          <w:marRight w:val="0"/>
                          <w:marTop w:val="0"/>
                          <w:marBottom w:val="0"/>
                          <w:divBdr>
                            <w:top w:val="none" w:sz="0" w:space="0" w:color="auto"/>
                            <w:left w:val="none" w:sz="0" w:space="0" w:color="auto"/>
                            <w:bottom w:val="none" w:sz="0" w:space="0" w:color="auto"/>
                            <w:right w:val="none" w:sz="0" w:space="0" w:color="auto"/>
                          </w:divBdr>
                        </w:div>
                        <w:div w:id="1101490397">
                          <w:marLeft w:val="0"/>
                          <w:marRight w:val="0"/>
                          <w:marTop w:val="0"/>
                          <w:marBottom w:val="0"/>
                          <w:divBdr>
                            <w:top w:val="none" w:sz="0" w:space="0" w:color="auto"/>
                            <w:left w:val="none" w:sz="0" w:space="0" w:color="auto"/>
                            <w:bottom w:val="none" w:sz="0" w:space="0" w:color="auto"/>
                            <w:right w:val="none" w:sz="0" w:space="0" w:color="auto"/>
                          </w:divBdr>
                          <w:divsChild>
                            <w:div w:id="1194346379">
                              <w:marLeft w:val="0"/>
                              <w:marRight w:val="0"/>
                              <w:marTop w:val="0"/>
                              <w:marBottom w:val="0"/>
                              <w:divBdr>
                                <w:top w:val="none" w:sz="0" w:space="0" w:color="auto"/>
                                <w:left w:val="none" w:sz="0" w:space="0" w:color="auto"/>
                                <w:bottom w:val="none" w:sz="0" w:space="0" w:color="auto"/>
                                <w:right w:val="none" w:sz="0" w:space="0" w:color="auto"/>
                              </w:divBdr>
                              <w:divsChild>
                                <w:div w:id="668171908">
                                  <w:marLeft w:val="0"/>
                                  <w:marRight w:val="0"/>
                                  <w:marTop w:val="0"/>
                                  <w:marBottom w:val="0"/>
                                  <w:divBdr>
                                    <w:top w:val="none" w:sz="0" w:space="0" w:color="auto"/>
                                    <w:left w:val="none" w:sz="0" w:space="0" w:color="auto"/>
                                    <w:bottom w:val="none" w:sz="0" w:space="0" w:color="auto"/>
                                    <w:right w:val="none" w:sz="0" w:space="0" w:color="auto"/>
                                  </w:divBdr>
                                  <w:divsChild>
                                    <w:div w:id="909658341">
                                      <w:marLeft w:val="0"/>
                                      <w:marRight w:val="0"/>
                                      <w:marTop w:val="0"/>
                                      <w:marBottom w:val="0"/>
                                      <w:divBdr>
                                        <w:top w:val="none" w:sz="0" w:space="0" w:color="auto"/>
                                        <w:left w:val="none" w:sz="0" w:space="0" w:color="auto"/>
                                        <w:bottom w:val="none" w:sz="0" w:space="0" w:color="auto"/>
                                        <w:right w:val="none" w:sz="0" w:space="0" w:color="auto"/>
                                      </w:divBdr>
                                      <w:divsChild>
                                        <w:div w:id="1255163453">
                                          <w:marLeft w:val="0"/>
                                          <w:marRight w:val="0"/>
                                          <w:marTop w:val="0"/>
                                          <w:marBottom w:val="0"/>
                                          <w:divBdr>
                                            <w:top w:val="none" w:sz="0" w:space="0" w:color="auto"/>
                                            <w:left w:val="none" w:sz="0" w:space="0" w:color="auto"/>
                                            <w:bottom w:val="none" w:sz="0" w:space="0" w:color="auto"/>
                                            <w:right w:val="none" w:sz="0" w:space="0" w:color="auto"/>
                                          </w:divBdr>
                                          <w:divsChild>
                                            <w:div w:id="760957329">
                                              <w:marLeft w:val="0"/>
                                              <w:marRight w:val="0"/>
                                              <w:marTop w:val="0"/>
                                              <w:marBottom w:val="0"/>
                                              <w:divBdr>
                                                <w:top w:val="none" w:sz="0" w:space="0" w:color="auto"/>
                                                <w:left w:val="none" w:sz="0" w:space="0" w:color="auto"/>
                                                <w:bottom w:val="none" w:sz="0" w:space="0" w:color="auto"/>
                                                <w:right w:val="none" w:sz="0" w:space="0" w:color="auto"/>
                                              </w:divBdr>
                                              <w:divsChild>
                                                <w:div w:id="1856066437">
                                                  <w:marLeft w:val="0"/>
                                                  <w:marRight w:val="0"/>
                                                  <w:marTop w:val="0"/>
                                                  <w:marBottom w:val="0"/>
                                                  <w:divBdr>
                                                    <w:top w:val="none" w:sz="0" w:space="0" w:color="auto"/>
                                                    <w:left w:val="none" w:sz="0" w:space="0" w:color="auto"/>
                                                    <w:bottom w:val="none" w:sz="0" w:space="0" w:color="auto"/>
                                                    <w:right w:val="none" w:sz="0" w:space="0" w:color="auto"/>
                                                  </w:divBdr>
                                                  <w:divsChild>
                                                    <w:div w:id="647056656">
                                                      <w:marLeft w:val="0"/>
                                                      <w:marRight w:val="0"/>
                                                      <w:marTop w:val="0"/>
                                                      <w:marBottom w:val="0"/>
                                                      <w:divBdr>
                                                        <w:top w:val="none" w:sz="0" w:space="0" w:color="auto"/>
                                                        <w:left w:val="none" w:sz="0" w:space="0" w:color="auto"/>
                                                        <w:bottom w:val="none" w:sz="0" w:space="0" w:color="auto"/>
                                                        <w:right w:val="none" w:sz="0" w:space="0" w:color="auto"/>
                                                      </w:divBdr>
                                                      <w:divsChild>
                                                        <w:div w:id="201984512">
                                                          <w:marLeft w:val="0"/>
                                                          <w:marRight w:val="0"/>
                                                          <w:marTop w:val="0"/>
                                                          <w:marBottom w:val="0"/>
                                                          <w:divBdr>
                                                            <w:top w:val="none" w:sz="0" w:space="0" w:color="auto"/>
                                                            <w:left w:val="none" w:sz="0" w:space="0" w:color="auto"/>
                                                            <w:bottom w:val="none" w:sz="0" w:space="0" w:color="auto"/>
                                                            <w:right w:val="none" w:sz="0" w:space="0" w:color="auto"/>
                                                          </w:divBdr>
                                                          <w:divsChild>
                                                            <w:div w:id="17769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3302079">
      <w:bodyDiv w:val="1"/>
      <w:marLeft w:val="0"/>
      <w:marRight w:val="0"/>
      <w:marTop w:val="0"/>
      <w:marBottom w:val="0"/>
      <w:divBdr>
        <w:top w:val="none" w:sz="0" w:space="0" w:color="auto"/>
        <w:left w:val="none" w:sz="0" w:space="0" w:color="auto"/>
        <w:bottom w:val="none" w:sz="0" w:space="0" w:color="auto"/>
        <w:right w:val="none" w:sz="0" w:space="0" w:color="auto"/>
      </w:divBdr>
      <w:divsChild>
        <w:div w:id="294215056">
          <w:marLeft w:val="0"/>
          <w:marRight w:val="0"/>
          <w:marTop w:val="0"/>
          <w:marBottom w:val="0"/>
          <w:divBdr>
            <w:top w:val="none" w:sz="0" w:space="0" w:color="auto"/>
            <w:left w:val="none" w:sz="0" w:space="0" w:color="auto"/>
            <w:bottom w:val="none" w:sz="0" w:space="0" w:color="auto"/>
            <w:right w:val="none" w:sz="0" w:space="0" w:color="auto"/>
          </w:divBdr>
          <w:divsChild>
            <w:div w:id="2026127852">
              <w:marLeft w:val="0"/>
              <w:marRight w:val="0"/>
              <w:marTop w:val="0"/>
              <w:marBottom w:val="0"/>
              <w:divBdr>
                <w:top w:val="none" w:sz="0" w:space="0" w:color="auto"/>
                <w:left w:val="none" w:sz="0" w:space="0" w:color="auto"/>
                <w:bottom w:val="none" w:sz="0" w:space="0" w:color="auto"/>
                <w:right w:val="none" w:sz="0" w:space="0" w:color="auto"/>
              </w:divBdr>
              <w:divsChild>
                <w:div w:id="513422923">
                  <w:marLeft w:val="0"/>
                  <w:marRight w:val="0"/>
                  <w:marTop w:val="0"/>
                  <w:marBottom w:val="0"/>
                  <w:divBdr>
                    <w:top w:val="none" w:sz="0" w:space="0" w:color="auto"/>
                    <w:left w:val="none" w:sz="0" w:space="0" w:color="auto"/>
                    <w:bottom w:val="none" w:sz="0" w:space="0" w:color="auto"/>
                    <w:right w:val="none" w:sz="0" w:space="0" w:color="auto"/>
                  </w:divBdr>
                  <w:divsChild>
                    <w:div w:id="89930747">
                      <w:marLeft w:val="0"/>
                      <w:marRight w:val="0"/>
                      <w:marTop w:val="0"/>
                      <w:marBottom w:val="0"/>
                      <w:divBdr>
                        <w:top w:val="none" w:sz="0" w:space="0" w:color="auto"/>
                        <w:left w:val="none" w:sz="0" w:space="0" w:color="auto"/>
                        <w:bottom w:val="none" w:sz="0" w:space="0" w:color="auto"/>
                        <w:right w:val="none" w:sz="0" w:space="0" w:color="auto"/>
                      </w:divBdr>
                      <w:divsChild>
                        <w:div w:id="1161778305">
                          <w:marLeft w:val="0"/>
                          <w:marRight w:val="0"/>
                          <w:marTop w:val="0"/>
                          <w:marBottom w:val="0"/>
                          <w:divBdr>
                            <w:top w:val="none" w:sz="0" w:space="0" w:color="auto"/>
                            <w:left w:val="none" w:sz="0" w:space="0" w:color="auto"/>
                            <w:bottom w:val="none" w:sz="0" w:space="0" w:color="auto"/>
                            <w:right w:val="none" w:sz="0" w:space="0" w:color="auto"/>
                          </w:divBdr>
                          <w:divsChild>
                            <w:div w:id="8502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94440">
          <w:marLeft w:val="0"/>
          <w:marRight w:val="0"/>
          <w:marTop w:val="0"/>
          <w:marBottom w:val="0"/>
          <w:divBdr>
            <w:top w:val="none" w:sz="0" w:space="0" w:color="auto"/>
            <w:left w:val="none" w:sz="0" w:space="0" w:color="auto"/>
            <w:bottom w:val="none" w:sz="0" w:space="0" w:color="auto"/>
            <w:right w:val="none" w:sz="0" w:space="0" w:color="auto"/>
          </w:divBdr>
          <w:divsChild>
            <w:div w:id="2100060638">
              <w:marLeft w:val="0"/>
              <w:marRight w:val="0"/>
              <w:marTop w:val="0"/>
              <w:marBottom w:val="0"/>
              <w:divBdr>
                <w:top w:val="none" w:sz="0" w:space="0" w:color="auto"/>
                <w:left w:val="none" w:sz="0" w:space="0" w:color="auto"/>
                <w:bottom w:val="none" w:sz="0" w:space="0" w:color="auto"/>
                <w:right w:val="none" w:sz="0" w:space="0" w:color="auto"/>
              </w:divBdr>
              <w:divsChild>
                <w:div w:id="1478185085">
                  <w:marLeft w:val="0"/>
                  <w:marRight w:val="0"/>
                  <w:marTop w:val="0"/>
                  <w:marBottom w:val="0"/>
                  <w:divBdr>
                    <w:top w:val="none" w:sz="0" w:space="0" w:color="auto"/>
                    <w:left w:val="none" w:sz="0" w:space="0" w:color="auto"/>
                    <w:bottom w:val="none" w:sz="0" w:space="0" w:color="auto"/>
                    <w:right w:val="none" w:sz="0" w:space="0" w:color="auto"/>
                  </w:divBdr>
                  <w:divsChild>
                    <w:div w:id="1360165065">
                      <w:marLeft w:val="0"/>
                      <w:marRight w:val="0"/>
                      <w:marTop w:val="0"/>
                      <w:marBottom w:val="0"/>
                      <w:divBdr>
                        <w:top w:val="none" w:sz="0" w:space="0" w:color="auto"/>
                        <w:left w:val="none" w:sz="0" w:space="0" w:color="auto"/>
                        <w:bottom w:val="none" w:sz="0" w:space="0" w:color="auto"/>
                        <w:right w:val="none" w:sz="0" w:space="0" w:color="auto"/>
                      </w:divBdr>
                      <w:divsChild>
                        <w:div w:id="1940482833">
                          <w:marLeft w:val="0"/>
                          <w:marRight w:val="0"/>
                          <w:marTop w:val="0"/>
                          <w:marBottom w:val="0"/>
                          <w:divBdr>
                            <w:top w:val="none" w:sz="0" w:space="0" w:color="auto"/>
                            <w:left w:val="none" w:sz="0" w:space="0" w:color="auto"/>
                            <w:bottom w:val="none" w:sz="0" w:space="0" w:color="auto"/>
                            <w:right w:val="none" w:sz="0" w:space="0" w:color="auto"/>
                          </w:divBdr>
                        </w:div>
                        <w:div w:id="489058591">
                          <w:marLeft w:val="0"/>
                          <w:marRight w:val="0"/>
                          <w:marTop w:val="0"/>
                          <w:marBottom w:val="0"/>
                          <w:divBdr>
                            <w:top w:val="none" w:sz="0" w:space="0" w:color="auto"/>
                            <w:left w:val="none" w:sz="0" w:space="0" w:color="auto"/>
                            <w:bottom w:val="none" w:sz="0" w:space="0" w:color="auto"/>
                            <w:right w:val="none" w:sz="0" w:space="0" w:color="auto"/>
                          </w:divBdr>
                          <w:divsChild>
                            <w:div w:id="1972438010">
                              <w:marLeft w:val="0"/>
                              <w:marRight w:val="0"/>
                              <w:marTop w:val="0"/>
                              <w:marBottom w:val="0"/>
                              <w:divBdr>
                                <w:top w:val="none" w:sz="0" w:space="0" w:color="auto"/>
                                <w:left w:val="none" w:sz="0" w:space="0" w:color="auto"/>
                                <w:bottom w:val="none" w:sz="0" w:space="0" w:color="auto"/>
                                <w:right w:val="none" w:sz="0" w:space="0" w:color="auto"/>
                              </w:divBdr>
                              <w:divsChild>
                                <w:div w:id="1766030011">
                                  <w:marLeft w:val="0"/>
                                  <w:marRight w:val="0"/>
                                  <w:marTop w:val="0"/>
                                  <w:marBottom w:val="0"/>
                                  <w:divBdr>
                                    <w:top w:val="none" w:sz="0" w:space="0" w:color="auto"/>
                                    <w:left w:val="none" w:sz="0" w:space="0" w:color="auto"/>
                                    <w:bottom w:val="none" w:sz="0" w:space="0" w:color="auto"/>
                                    <w:right w:val="none" w:sz="0" w:space="0" w:color="auto"/>
                                  </w:divBdr>
                                  <w:divsChild>
                                    <w:div w:id="958608297">
                                      <w:marLeft w:val="0"/>
                                      <w:marRight w:val="0"/>
                                      <w:marTop w:val="0"/>
                                      <w:marBottom w:val="0"/>
                                      <w:divBdr>
                                        <w:top w:val="none" w:sz="0" w:space="0" w:color="auto"/>
                                        <w:left w:val="none" w:sz="0" w:space="0" w:color="auto"/>
                                        <w:bottom w:val="none" w:sz="0" w:space="0" w:color="auto"/>
                                        <w:right w:val="none" w:sz="0" w:space="0" w:color="auto"/>
                                      </w:divBdr>
                                      <w:divsChild>
                                        <w:div w:id="2035765899">
                                          <w:marLeft w:val="0"/>
                                          <w:marRight w:val="0"/>
                                          <w:marTop w:val="0"/>
                                          <w:marBottom w:val="0"/>
                                          <w:divBdr>
                                            <w:top w:val="none" w:sz="0" w:space="0" w:color="auto"/>
                                            <w:left w:val="none" w:sz="0" w:space="0" w:color="auto"/>
                                            <w:bottom w:val="none" w:sz="0" w:space="0" w:color="auto"/>
                                            <w:right w:val="none" w:sz="0" w:space="0" w:color="auto"/>
                                          </w:divBdr>
                                          <w:divsChild>
                                            <w:div w:id="930697802">
                                              <w:marLeft w:val="0"/>
                                              <w:marRight w:val="0"/>
                                              <w:marTop w:val="0"/>
                                              <w:marBottom w:val="0"/>
                                              <w:divBdr>
                                                <w:top w:val="none" w:sz="0" w:space="0" w:color="auto"/>
                                                <w:left w:val="none" w:sz="0" w:space="0" w:color="auto"/>
                                                <w:bottom w:val="none" w:sz="0" w:space="0" w:color="auto"/>
                                                <w:right w:val="none" w:sz="0" w:space="0" w:color="auto"/>
                                              </w:divBdr>
                                              <w:divsChild>
                                                <w:div w:id="421533592">
                                                  <w:marLeft w:val="0"/>
                                                  <w:marRight w:val="0"/>
                                                  <w:marTop w:val="0"/>
                                                  <w:marBottom w:val="0"/>
                                                  <w:divBdr>
                                                    <w:top w:val="none" w:sz="0" w:space="0" w:color="auto"/>
                                                    <w:left w:val="none" w:sz="0" w:space="0" w:color="auto"/>
                                                    <w:bottom w:val="none" w:sz="0" w:space="0" w:color="auto"/>
                                                    <w:right w:val="none" w:sz="0" w:space="0" w:color="auto"/>
                                                  </w:divBdr>
                                                  <w:divsChild>
                                                    <w:div w:id="1494253297">
                                                      <w:marLeft w:val="0"/>
                                                      <w:marRight w:val="0"/>
                                                      <w:marTop w:val="0"/>
                                                      <w:marBottom w:val="0"/>
                                                      <w:divBdr>
                                                        <w:top w:val="none" w:sz="0" w:space="0" w:color="auto"/>
                                                        <w:left w:val="none" w:sz="0" w:space="0" w:color="auto"/>
                                                        <w:bottom w:val="none" w:sz="0" w:space="0" w:color="auto"/>
                                                        <w:right w:val="none" w:sz="0" w:space="0" w:color="auto"/>
                                                      </w:divBdr>
                                                      <w:divsChild>
                                                        <w:div w:id="1953241322">
                                                          <w:marLeft w:val="0"/>
                                                          <w:marRight w:val="0"/>
                                                          <w:marTop w:val="0"/>
                                                          <w:marBottom w:val="0"/>
                                                          <w:divBdr>
                                                            <w:top w:val="none" w:sz="0" w:space="0" w:color="auto"/>
                                                            <w:left w:val="none" w:sz="0" w:space="0" w:color="auto"/>
                                                            <w:bottom w:val="none" w:sz="0" w:space="0" w:color="auto"/>
                                                            <w:right w:val="none" w:sz="0" w:space="0" w:color="auto"/>
                                                          </w:divBdr>
                                                          <w:divsChild>
                                                            <w:div w:id="1358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0938403">
      <w:bodyDiv w:val="1"/>
      <w:marLeft w:val="0"/>
      <w:marRight w:val="0"/>
      <w:marTop w:val="0"/>
      <w:marBottom w:val="0"/>
      <w:divBdr>
        <w:top w:val="none" w:sz="0" w:space="0" w:color="auto"/>
        <w:left w:val="none" w:sz="0" w:space="0" w:color="auto"/>
        <w:bottom w:val="none" w:sz="0" w:space="0" w:color="auto"/>
        <w:right w:val="none" w:sz="0" w:space="0" w:color="auto"/>
      </w:divBdr>
      <w:divsChild>
        <w:div w:id="969743368">
          <w:marLeft w:val="0"/>
          <w:marRight w:val="0"/>
          <w:marTop w:val="0"/>
          <w:marBottom w:val="0"/>
          <w:divBdr>
            <w:top w:val="none" w:sz="0" w:space="0" w:color="auto"/>
            <w:left w:val="none" w:sz="0" w:space="0" w:color="auto"/>
            <w:bottom w:val="none" w:sz="0" w:space="0" w:color="auto"/>
            <w:right w:val="none" w:sz="0" w:space="0" w:color="auto"/>
          </w:divBdr>
          <w:divsChild>
            <w:div w:id="516965385">
              <w:marLeft w:val="0"/>
              <w:marRight w:val="0"/>
              <w:marTop w:val="0"/>
              <w:marBottom w:val="0"/>
              <w:divBdr>
                <w:top w:val="none" w:sz="0" w:space="0" w:color="auto"/>
                <w:left w:val="none" w:sz="0" w:space="0" w:color="auto"/>
                <w:bottom w:val="none" w:sz="0" w:space="0" w:color="auto"/>
                <w:right w:val="none" w:sz="0" w:space="0" w:color="auto"/>
              </w:divBdr>
              <w:divsChild>
                <w:div w:id="690036816">
                  <w:marLeft w:val="0"/>
                  <w:marRight w:val="0"/>
                  <w:marTop w:val="0"/>
                  <w:marBottom w:val="0"/>
                  <w:divBdr>
                    <w:top w:val="none" w:sz="0" w:space="0" w:color="auto"/>
                    <w:left w:val="none" w:sz="0" w:space="0" w:color="auto"/>
                    <w:bottom w:val="none" w:sz="0" w:space="0" w:color="auto"/>
                    <w:right w:val="none" w:sz="0" w:space="0" w:color="auto"/>
                  </w:divBdr>
                  <w:divsChild>
                    <w:div w:id="1088845029">
                      <w:marLeft w:val="0"/>
                      <w:marRight w:val="0"/>
                      <w:marTop w:val="0"/>
                      <w:marBottom w:val="0"/>
                      <w:divBdr>
                        <w:top w:val="none" w:sz="0" w:space="0" w:color="auto"/>
                        <w:left w:val="none" w:sz="0" w:space="0" w:color="auto"/>
                        <w:bottom w:val="none" w:sz="0" w:space="0" w:color="auto"/>
                        <w:right w:val="none" w:sz="0" w:space="0" w:color="auto"/>
                      </w:divBdr>
                      <w:divsChild>
                        <w:div w:id="231543154">
                          <w:marLeft w:val="0"/>
                          <w:marRight w:val="0"/>
                          <w:marTop w:val="0"/>
                          <w:marBottom w:val="0"/>
                          <w:divBdr>
                            <w:top w:val="none" w:sz="0" w:space="0" w:color="auto"/>
                            <w:left w:val="none" w:sz="0" w:space="0" w:color="auto"/>
                            <w:bottom w:val="none" w:sz="0" w:space="0" w:color="auto"/>
                            <w:right w:val="none" w:sz="0" w:space="0" w:color="auto"/>
                          </w:divBdr>
                          <w:divsChild>
                            <w:div w:id="1361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835047">
          <w:marLeft w:val="0"/>
          <w:marRight w:val="0"/>
          <w:marTop w:val="0"/>
          <w:marBottom w:val="0"/>
          <w:divBdr>
            <w:top w:val="none" w:sz="0" w:space="0" w:color="auto"/>
            <w:left w:val="none" w:sz="0" w:space="0" w:color="auto"/>
            <w:bottom w:val="none" w:sz="0" w:space="0" w:color="auto"/>
            <w:right w:val="none" w:sz="0" w:space="0" w:color="auto"/>
          </w:divBdr>
          <w:divsChild>
            <w:div w:id="1859461746">
              <w:marLeft w:val="0"/>
              <w:marRight w:val="0"/>
              <w:marTop w:val="0"/>
              <w:marBottom w:val="0"/>
              <w:divBdr>
                <w:top w:val="none" w:sz="0" w:space="0" w:color="auto"/>
                <w:left w:val="none" w:sz="0" w:space="0" w:color="auto"/>
                <w:bottom w:val="none" w:sz="0" w:space="0" w:color="auto"/>
                <w:right w:val="none" w:sz="0" w:space="0" w:color="auto"/>
              </w:divBdr>
              <w:divsChild>
                <w:div w:id="918831475">
                  <w:marLeft w:val="0"/>
                  <w:marRight w:val="0"/>
                  <w:marTop w:val="0"/>
                  <w:marBottom w:val="0"/>
                  <w:divBdr>
                    <w:top w:val="none" w:sz="0" w:space="0" w:color="auto"/>
                    <w:left w:val="none" w:sz="0" w:space="0" w:color="auto"/>
                    <w:bottom w:val="none" w:sz="0" w:space="0" w:color="auto"/>
                    <w:right w:val="none" w:sz="0" w:space="0" w:color="auto"/>
                  </w:divBdr>
                  <w:divsChild>
                    <w:div w:id="819426470">
                      <w:marLeft w:val="0"/>
                      <w:marRight w:val="0"/>
                      <w:marTop w:val="0"/>
                      <w:marBottom w:val="0"/>
                      <w:divBdr>
                        <w:top w:val="none" w:sz="0" w:space="0" w:color="auto"/>
                        <w:left w:val="none" w:sz="0" w:space="0" w:color="auto"/>
                        <w:bottom w:val="none" w:sz="0" w:space="0" w:color="auto"/>
                        <w:right w:val="none" w:sz="0" w:space="0" w:color="auto"/>
                      </w:divBdr>
                      <w:divsChild>
                        <w:div w:id="1583418564">
                          <w:marLeft w:val="0"/>
                          <w:marRight w:val="0"/>
                          <w:marTop w:val="0"/>
                          <w:marBottom w:val="0"/>
                          <w:divBdr>
                            <w:top w:val="none" w:sz="0" w:space="0" w:color="auto"/>
                            <w:left w:val="none" w:sz="0" w:space="0" w:color="auto"/>
                            <w:bottom w:val="none" w:sz="0" w:space="0" w:color="auto"/>
                            <w:right w:val="none" w:sz="0" w:space="0" w:color="auto"/>
                          </w:divBdr>
                        </w:div>
                        <w:div w:id="464860825">
                          <w:marLeft w:val="0"/>
                          <w:marRight w:val="0"/>
                          <w:marTop w:val="0"/>
                          <w:marBottom w:val="0"/>
                          <w:divBdr>
                            <w:top w:val="none" w:sz="0" w:space="0" w:color="auto"/>
                            <w:left w:val="none" w:sz="0" w:space="0" w:color="auto"/>
                            <w:bottom w:val="none" w:sz="0" w:space="0" w:color="auto"/>
                            <w:right w:val="none" w:sz="0" w:space="0" w:color="auto"/>
                          </w:divBdr>
                          <w:divsChild>
                            <w:div w:id="2000382090">
                              <w:marLeft w:val="0"/>
                              <w:marRight w:val="0"/>
                              <w:marTop w:val="0"/>
                              <w:marBottom w:val="0"/>
                              <w:divBdr>
                                <w:top w:val="none" w:sz="0" w:space="0" w:color="auto"/>
                                <w:left w:val="none" w:sz="0" w:space="0" w:color="auto"/>
                                <w:bottom w:val="none" w:sz="0" w:space="0" w:color="auto"/>
                                <w:right w:val="none" w:sz="0" w:space="0" w:color="auto"/>
                              </w:divBdr>
                              <w:divsChild>
                                <w:div w:id="2046906260">
                                  <w:marLeft w:val="0"/>
                                  <w:marRight w:val="0"/>
                                  <w:marTop w:val="0"/>
                                  <w:marBottom w:val="0"/>
                                  <w:divBdr>
                                    <w:top w:val="none" w:sz="0" w:space="0" w:color="auto"/>
                                    <w:left w:val="none" w:sz="0" w:space="0" w:color="auto"/>
                                    <w:bottom w:val="none" w:sz="0" w:space="0" w:color="auto"/>
                                    <w:right w:val="none" w:sz="0" w:space="0" w:color="auto"/>
                                  </w:divBdr>
                                  <w:divsChild>
                                    <w:div w:id="1214266569">
                                      <w:marLeft w:val="0"/>
                                      <w:marRight w:val="0"/>
                                      <w:marTop w:val="0"/>
                                      <w:marBottom w:val="0"/>
                                      <w:divBdr>
                                        <w:top w:val="none" w:sz="0" w:space="0" w:color="auto"/>
                                        <w:left w:val="none" w:sz="0" w:space="0" w:color="auto"/>
                                        <w:bottom w:val="none" w:sz="0" w:space="0" w:color="auto"/>
                                        <w:right w:val="none" w:sz="0" w:space="0" w:color="auto"/>
                                      </w:divBdr>
                                      <w:divsChild>
                                        <w:div w:id="427434879">
                                          <w:marLeft w:val="0"/>
                                          <w:marRight w:val="0"/>
                                          <w:marTop w:val="0"/>
                                          <w:marBottom w:val="0"/>
                                          <w:divBdr>
                                            <w:top w:val="none" w:sz="0" w:space="0" w:color="auto"/>
                                            <w:left w:val="none" w:sz="0" w:space="0" w:color="auto"/>
                                            <w:bottom w:val="none" w:sz="0" w:space="0" w:color="auto"/>
                                            <w:right w:val="none" w:sz="0" w:space="0" w:color="auto"/>
                                          </w:divBdr>
                                          <w:divsChild>
                                            <w:div w:id="2104950971">
                                              <w:marLeft w:val="0"/>
                                              <w:marRight w:val="0"/>
                                              <w:marTop w:val="0"/>
                                              <w:marBottom w:val="0"/>
                                              <w:divBdr>
                                                <w:top w:val="none" w:sz="0" w:space="0" w:color="auto"/>
                                                <w:left w:val="none" w:sz="0" w:space="0" w:color="auto"/>
                                                <w:bottom w:val="none" w:sz="0" w:space="0" w:color="auto"/>
                                                <w:right w:val="none" w:sz="0" w:space="0" w:color="auto"/>
                                              </w:divBdr>
                                              <w:divsChild>
                                                <w:div w:id="328140543">
                                                  <w:marLeft w:val="0"/>
                                                  <w:marRight w:val="0"/>
                                                  <w:marTop w:val="0"/>
                                                  <w:marBottom w:val="0"/>
                                                  <w:divBdr>
                                                    <w:top w:val="none" w:sz="0" w:space="0" w:color="auto"/>
                                                    <w:left w:val="none" w:sz="0" w:space="0" w:color="auto"/>
                                                    <w:bottom w:val="none" w:sz="0" w:space="0" w:color="auto"/>
                                                    <w:right w:val="none" w:sz="0" w:space="0" w:color="auto"/>
                                                  </w:divBdr>
                                                  <w:divsChild>
                                                    <w:div w:id="730271192">
                                                      <w:marLeft w:val="0"/>
                                                      <w:marRight w:val="0"/>
                                                      <w:marTop w:val="0"/>
                                                      <w:marBottom w:val="0"/>
                                                      <w:divBdr>
                                                        <w:top w:val="none" w:sz="0" w:space="0" w:color="auto"/>
                                                        <w:left w:val="none" w:sz="0" w:space="0" w:color="auto"/>
                                                        <w:bottom w:val="none" w:sz="0" w:space="0" w:color="auto"/>
                                                        <w:right w:val="none" w:sz="0" w:space="0" w:color="auto"/>
                                                      </w:divBdr>
                                                      <w:divsChild>
                                                        <w:div w:id="452601046">
                                                          <w:marLeft w:val="0"/>
                                                          <w:marRight w:val="0"/>
                                                          <w:marTop w:val="0"/>
                                                          <w:marBottom w:val="0"/>
                                                          <w:divBdr>
                                                            <w:top w:val="none" w:sz="0" w:space="0" w:color="auto"/>
                                                            <w:left w:val="none" w:sz="0" w:space="0" w:color="auto"/>
                                                            <w:bottom w:val="none" w:sz="0" w:space="0" w:color="auto"/>
                                                            <w:right w:val="none" w:sz="0" w:space="0" w:color="auto"/>
                                                          </w:divBdr>
                                                          <w:divsChild>
                                                            <w:div w:id="9798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B8211-C0DE-4297-B954-619A9CB0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2712</Words>
  <Characters>15461</Characters>
  <Application>Microsoft Office Word</Application>
  <DocSecurity>0</DocSecurity>
  <Lines>128</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ndouring@yahoo.fr</dc:creator>
  <cp:keywords/>
  <dc:description/>
  <cp:lastModifiedBy>UNHCR</cp:lastModifiedBy>
  <cp:revision>2</cp:revision>
  <dcterms:created xsi:type="dcterms:W3CDTF">2017-12-23T15:18:00Z</dcterms:created>
  <dcterms:modified xsi:type="dcterms:W3CDTF">2017-12-23T15:18:00Z</dcterms:modified>
</cp:coreProperties>
</file>